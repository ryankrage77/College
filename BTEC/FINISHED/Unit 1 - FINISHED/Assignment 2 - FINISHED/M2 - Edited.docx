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FDD4B" w14:textId="77777777" w:rsidR="008701B7" w:rsidRPr="00045102" w:rsidRDefault="00B873DE" w:rsidP="00045102">
      <w:pPr>
        <w:jc w:val="center"/>
        <w:rPr>
          <w:b/>
          <w:sz w:val="40"/>
          <w:rPrChange w:id="0" w:author="Ryan Krage" w:date="2015-11-08T13:36:00Z">
            <w:rPr>
              <w:sz w:val="24"/>
            </w:rPr>
          </w:rPrChange>
        </w:rPr>
        <w:pPrChange w:id="1" w:author="Ryan Krage" w:date="2015-11-08T13:36:00Z">
          <w:pPr/>
        </w:pPrChange>
      </w:pPr>
      <w:r w:rsidRPr="00045102">
        <w:rPr>
          <w:b/>
          <w:sz w:val="40"/>
          <w:rPrChange w:id="2" w:author="Ryan Krage" w:date="2015-11-08T13:36:00Z">
            <w:rPr>
              <w:sz w:val="24"/>
            </w:rPr>
          </w:rPrChange>
        </w:rPr>
        <w:t xml:space="preserve">Effective </w:t>
      </w:r>
      <w:r w:rsidR="00C65F05" w:rsidRPr="00045102">
        <w:rPr>
          <w:b/>
          <w:sz w:val="40"/>
          <w:rPrChange w:id="3" w:author="Ryan Krage" w:date="2015-11-08T13:36:00Z">
            <w:rPr>
              <w:sz w:val="24"/>
            </w:rPr>
          </w:rPrChange>
        </w:rPr>
        <w:t>Group communication</w:t>
      </w:r>
    </w:p>
    <w:p w14:paraId="0FA95A8B" w14:textId="77777777" w:rsidR="00D31D8D" w:rsidRPr="00503E01" w:rsidRDefault="00045102" w:rsidP="00C65F05">
      <w:pPr>
        <w:rPr>
          <w:sz w:val="24"/>
        </w:rPr>
      </w:pPr>
      <w:ins w:id="4" w:author="Ryan Krage" w:date="2015-11-08T13:36:00Z">
        <w:r w:rsidRPr="00AF1342">
          <w:rPr>
            <w:b/>
            <w:sz w:val="24"/>
            <w:rPrChange w:id="5" w:author="Ryan Krage" w:date="2015-11-08T13:40:00Z">
              <w:rPr>
                <w:sz w:val="24"/>
              </w:rPr>
            </w:rPrChange>
          </w:rPr>
          <w:t>D</w:t>
        </w:r>
      </w:ins>
      <w:del w:id="6" w:author="Ryan Krage" w:date="2015-11-08T13:36:00Z">
        <w:r w:rsidR="00503E01" w:rsidRPr="00AF1342" w:rsidDel="00045102">
          <w:rPr>
            <w:b/>
            <w:sz w:val="24"/>
            <w:rPrChange w:id="7" w:author="Ryan Krage" w:date="2015-11-08T13:40:00Z">
              <w:rPr>
                <w:sz w:val="24"/>
              </w:rPr>
            </w:rPrChange>
          </w:rPr>
          <w:delText>d</w:delText>
        </w:r>
      </w:del>
      <w:r w:rsidR="00B873DE" w:rsidRPr="00AF1342">
        <w:rPr>
          <w:b/>
          <w:sz w:val="24"/>
          <w:rPrChange w:id="8" w:author="Ryan Krage" w:date="2015-11-08T13:40:00Z">
            <w:rPr>
              <w:sz w:val="24"/>
            </w:rPr>
          </w:rPrChange>
        </w:rPr>
        <w:t>ay-to-day interaction</w:t>
      </w:r>
      <w:del w:id="9" w:author="Ryan Krage" w:date="2015-11-08T13:40:00Z">
        <w:r w:rsidR="00482545" w:rsidRPr="00503E01" w:rsidDel="00AF1342">
          <w:rPr>
            <w:sz w:val="24"/>
          </w:rPr>
          <w:delText>.</w:delText>
        </w:r>
      </w:del>
      <w:r w:rsidR="00B873DE" w:rsidRPr="00503E01">
        <w:rPr>
          <w:sz w:val="24"/>
        </w:rPr>
        <w:br/>
      </w:r>
      <w:proofErr w:type="gramStart"/>
      <w:r w:rsidR="005B2769" w:rsidRPr="00503E01">
        <w:rPr>
          <w:sz w:val="24"/>
        </w:rPr>
        <w:t>Our</w:t>
      </w:r>
      <w:proofErr w:type="gramEnd"/>
      <w:r w:rsidR="00C66D78" w:rsidRPr="00503E01">
        <w:rPr>
          <w:sz w:val="24"/>
        </w:rPr>
        <w:t xml:space="preserve"> group uses </w:t>
      </w:r>
      <w:r w:rsidR="009B68F2">
        <w:rPr>
          <w:sz w:val="24"/>
        </w:rPr>
        <w:t>lots</w:t>
      </w:r>
      <w:r w:rsidR="00C66D78" w:rsidRPr="00503E01">
        <w:rPr>
          <w:sz w:val="24"/>
        </w:rPr>
        <w:t xml:space="preserve"> of interpersonal skills</w:t>
      </w:r>
      <w:r w:rsidR="005B2769" w:rsidRPr="00503E01">
        <w:rPr>
          <w:sz w:val="24"/>
        </w:rPr>
        <w:t xml:space="preserve"> and forms of communication. These include talking face-to-face</w:t>
      </w:r>
      <w:r w:rsidR="00135D96" w:rsidRPr="00503E01">
        <w:rPr>
          <w:sz w:val="24"/>
        </w:rPr>
        <w:t xml:space="preserve">, E-mail and </w:t>
      </w:r>
      <w:r w:rsidR="005B2769" w:rsidRPr="00503E01">
        <w:rPr>
          <w:sz w:val="24"/>
        </w:rPr>
        <w:t>social networking</w:t>
      </w:r>
      <w:r w:rsidR="00135D96" w:rsidRPr="00503E01">
        <w:rPr>
          <w:sz w:val="24"/>
        </w:rPr>
        <w:t>.</w:t>
      </w:r>
      <w:r w:rsidR="00135D96" w:rsidRPr="00503E01">
        <w:rPr>
          <w:sz w:val="24"/>
        </w:rPr>
        <w:br/>
      </w:r>
      <w:r w:rsidR="009F4276">
        <w:rPr>
          <w:sz w:val="24"/>
        </w:rPr>
        <w:t>For face-to-face communication</w:t>
      </w:r>
      <w:r w:rsidR="00387BD7" w:rsidRPr="00503E01">
        <w:rPr>
          <w:sz w:val="24"/>
        </w:rPr>
        <w:t xml:space="preserve"> we </w:t>
      </w:r>
      <w:ins w:id="10" w:author="Ryan Krage" w:date="2015-11-08T13:36:00Z">
        <w:r>
          <w:rPr>
            <w:sz w:val="24"/>
          </w:rPr>
          <w:t xml:space="preserve">generally </w:t>
        </w:r>
      </w:ins>
      <w:r w:rsidR="009F4276">
        <w:rPr>
          <w:sz w:val="24"/>
        </w:rPr>
        <w:t>communicate informally</w:t>
      </w:r>
      <w:r w:rsidR="009B68F2">
        <w:rPr>
          <w:sz w:val="24"/>
        </w:rPr>
        <w:t xml:space="preserve"> because we all know one another. This</w:t>
      </w:r>
      <w:r w:rsidR="007C3771" w:rsidRPr="00503E01">
        <w:rPr>
          <w:sz w:val="24"/>
        </w:rPr>
        <w:t xml:space="preserve"> means we don’t need to </w:t>
      </w:r>
      <w:ins w:id="11" w:author="Ryan Krage" w:date="2015-11-08T13:37:00Z">
        <w:r w:rsidR="00BF4D41">
          <w:rPr>
            <w:sz w:val="24"/>
          </w:rPr>
          <w:t xml:space="preserve">worry about how to say things </w:t>
        </w:r>
      </w:ins>
      <w:ins w:id="12" w:author="Ryan Krage" w:date="2015-11-08T13:38:00Z">
        <w:r w:rsidR="00BF4D41">
          <w:rPr>
            <w:sz w:val="24"/>
          </w:rPr>
          <w:t>–</w:t>
        </w:r>
      </w:ins>
      <w:ins w:id="13" w:author="Ryan Krage" w:date="2015-11-08T13:37:00Z">
        <w:r w:rsidR="00BF4D41">
          <w:rPr>
            <w:sz w:val="24"/>
          </w:rPr>
          <w:t xml:space="preserve"> as </w:t>
        </w:r>
      </w:ins>
      <w:ins w:id="14" w:author="Ryan Krage" w:date="2015-11-08T13:38:00Z">
        <w:r w:rsidR="00BF4D41">
          <w:rPr>
            <w:sz w:val="24"/>
          </w:rPr>
          <w:t>in a formal meeting -</w:t>
        </w:r>
      </w:ins>
      <w:del w:id="15" w:author="Ryan Krage" w:date="2015-11-08T13:37:00Z">
        <w:r w:rsidR="009B68F2" w:rsidDel="00BF4D41">
          <w:rPr>
            <w:sz w:val="24"/>
          </w:rPr>
          <w:delText>phrase things formally</w:delText>
        </w:r>
      </w:del>
      <w:ins w:id="16" w:author="Ryan Krage" w:date="2015-11-08T13:37:00Z">
        <w:r>
          <w:rPr>
            <w:sz w:val="24"/>
          </w:rPr>
          <w:t xml:space="preserve"> </w:t>
        </w:r>
      </w:ins>
      <w:r w:rsidR="007C3771" w:rsidRPr="00503E01">
        <w:rPr>
          <w:sz w:val="24"/>
        </w:rPr>
        <w:t>and</w:t>
      </w:r>
      <w:r w:rsidR="000444A7">
        <w:rPr>
          <w:sz w:val="24"/>
        </w:rPr>
        <w:t xml:space="preserve"> can</w:t>
      </w:r>
      <w:r w:rsidR="007C3771" w:rsidRPr="00503E01">
        <w:rPr>
          <w:sz w:val="24"/>
        </w:rPr>
        <w:t xml:space="preserve"> be more productive as a result.</w:t>
      </w:r>
      <w:r w:rsidR="000444A7">
        <w:rPr>
          <w:sz w:val="24"/>
        </w:rPr>
        <w:t xml:space="preserve"> </w:t>
      </w:r>
      <w:r w:rsidR="000444A7">
        <w:rPr>
          <w:sz w:val="24"/>
        </w:rPr>
        <w:br/>
        <w:t>Face-to</w:t>
      </w:r>
      <w:ins w:id="17" w:author="Ryan Krage" w:date="2015-11-08T13:37:00Z">
        <w:r w:rsidR="00BF4D41">
          <w:rPr>
            <w:sz w:val="24"/>
          </w:rPr>
          <w:t>-</w:t>
        </w:r>
      </w:ins>
      <w:r w:rsidR="002B4DB9" w:rsidRPr="00503E01">
        <w:rPr>
          <w:sz w:val="24"/>
        </w:rPr>
        <w:t xml:space="preserve">face communication has </w:t>
      </w:r>
      <w:r w:rsidR="000444A7">
        <w:rPr>
          <w:sz w:val="24"/>
        </w:rPr>
        <w:t>lots of</w:t>
      </w:r>
      <w:r w:rsidR="002B4DB9" w:rsidRPr="00503E01">
        <w:rPr>
          <w:sz w:val="24"/>
        </w:rPr>
        <w:t xml:space="preserve"> advantages over other types of communication. It </w:t>
      </w:r>
      <w:r w:rsidR="009F4276">
        <w:rPr>
          <w:sz w:val="24"/>
        </w:rPr>
        <w:t>is generally faster</w:t>
      </w:r>
      <w:ins w:id="18" w:author="Ryan Krage" w:date="2015-11-08T13:38:00Z">
        <w:r w:rsidR="00F5399E">
          <w:rPr>
            <w:sz w:val="24"/>
          </w:rPr>
          <w:t>,</w:t>
        </w:r>
      </w:ins>
      <w:r w:rsidR="000444A7">
        <w:rPr>
          <w:sz w:val="24"/>
        </w:rPr>
        <w:t xml:space="preserve"> </w:t>
      </w:r>
      <w:proofErr w:type="spellStart"/>
      <w:ins w:id="19" w:author="Ryan Krage" w:date="2015-11-08T13:38:00Z">
        <w:r w:rsidR="00F5399E">
          <w:rPr>
            <w:sz w:val="24"/>
          </w:rPr>
          <w:t>as</w:t>
        </w:r>
      </w:ins>
      <w:del w:id="20" w:author="Ryan Krage" w:date="2015-11-08T13:38:00Z">
        <w:r w:rsidR="000444A7" w:rsidDel="00F5399E">
          <w:rPr>
            <w:sz w:val="24"/>
          </w:rPr>
          <w:delText xml:space="preserve">because </w:delText>
        </w:r>
      </w:del>
      <w:r w:rsidR="000444A7">
        <w:rPr>
          <w:sz w:val="24"/>
        </w:rPr>
        <w:t>there</w:t>
      </w:r>
      <w:proofErr w:type="spellEnd"/>
      <w:r w:rsidR="000444A7">
        <w:rPr>
          <w:sz w:val="24"/>
        </w:rPr>
        <w:t xml:space="preserve"> is no delay/it is real time. It</w:t>
      </w:r>
      <w:ins w:id="21" w:author="Ryan Krage" w:date="2015-11-08T13:38:00Z">
        <w:r w:rsidR="00F5399E">
          <w:rPr>
            <w:sz w:val="24"/>
          </w:rPr>
          <w:t xml:space="preserve"> actually</w:t>
        </w:r>
      </w:ins>
      <w:r w:rsidR="000444A7">
        <w:rPr>
          <w:sz w:val="24"/>
        </w:rPr>
        <w:t xml:space="preserve"> encourages better</w:t>
      </w:r>
      <w:ins w:id="22" w:author="Ryan Krage" w:date="2015-11-08T13:38:00Z">
        <w:r w:rsidR="00F5399E">
          <w:rPr>
            <w:sz w:val="24"/>
          </w:rPr>
          <w:t xml:space="preserve"> </w:t>
        </w:r>
      </w:ins>
      <w:r w:rsidR="009F4276">
        <w:rPr>
          <w:sz w:val="24"/>
        </w:rPr>
        <w:t>communication</w:t>
      </w:r>
      <w:r w:rsidR="002B4DB9" w:rsidRPr="00503E01">
        <w:rPr>
          <w:sz w:val="24"/>
        </w:rPr>
        <w:t xml:space="preserve"> as it t</w:t>
      </w:r>
      <w:r w:rsidR="00582879">
        <w:rPr>
          <w:sz w:val="24"/>
        </w:rPr>
        <w:t>he natural way to talk</w:t>
      </w:r>
      <w:ins w:id="23" w:author="Ryan Krage" w:date="2015-11-08T13:39:00Z">
        <w:r w:rsidR="00F5399E">
          <w:rPr>
            <w:sz w:val="24"/>
          </w:rPr>
          <w:t>,</w:t>
        </w:r>
      </w:ins>
      <w:r w:rsidR="00582879">
        <w:rPr>
          <w:sz w:val="24"/>
        </w:rPr>
        <w:t xml:space="preserve"> unlike </w:t>
      </w:r>
      <w:r w:rsidR="009F4276">
        <w:rPr>
          <w:sz w:val="24"/>
        </w:rPr>
        <w:t>video conferencing when tiny delays and</w:t>
      </w:r>
      <w:r w:rsidR="002B4DB9" w:rsidRPr="00503E01">
        <w:rPr>
          <w:sz w:val="24"/>
        </w:rPr>
        <w:t xml:space="preserve"> the lack of physical presence and</w:t>
      </w:r>
      <w:r w:rsidR="00582879">
        <w:rPr>
          <w:sz w:val="24"/>
        </w:rPr>
        <w:t xml:space="preserve"> the technology itself all</w:t>
      </w:r>
      <w:ins w:id="24" w:author="Ryan Krage" w:date="2015-11-08T13:39:00Z">
        <w:r w:rsidR="00F5399E">
          <w:rPr>
            <w:sz w:val="24"/>
          </w:rPr>
          <w:t xml:space="preserve"> </w:t>
        </w:r>
      </w:ins>
      <w:r w:rsidR="002D5032" w:rsidRPr="00503E01">
        <w:rPr>
          <w:sz w:val="24"/>
        </w:rPr>
        <w:t xml:space="preserve">distract from productive </w:t>
      </w:r>
      <w:del w:id="25" w:author="Ryan Krage" w:date="2015-11-08T13:39:00Z">
        <w:r w:rsidR="002D5032" w:rsidRPr="00503E01" w:rsidDel="00F5399E">
          <w:rPr>
            <w:sz w:val="24"/>
          </w:rPr>
          <w:delText>co</w:delText>
        </w:r>
        <w:r w:rsidR="00582879" w:rsidDel="00F5399E">
          <w:rPr>
            <w:sz w:val="24"/>
          </w:rPr>
          <w:delText>mmunciation</w:delText>
        </w:r>
      </w:del>
      <w:ins w:id="26" w:author="Ryan Krage" w:date="2015-11-08T13:39:00Z">
        <w:r w:rsidR="00F5399E" w:rsidRPr="00503E01">
          <w:rPr>
            <w:sz w:val="24"/>
          </w:rPr>
          <w:t>co</w:t>
        </w:r>
        <w:r w:rsidR="00F5399E">
          <w:rPr>
            <w:sz w:val="24"/>
          </w:rPr>
          <w:t>mmunication</w:t>
        </w:r>
      </w:ins>
      <w:r w:rsidR="002D5032" w:rsidRPr="00503E01">
        <w:rPr>
          <w:sz w:val="24"/>
        </w:rPr>
        <w:t>.</w:t>
      </w:r>
      <w:r w:rsidR="00FA2250" w:rsidRPr="00503E01">
        <w:rPr>
          <w:sz w:val="24"/>
        </w:rPr>
        <w:br/>
        <w:t>We ca</w:t>
      </w:r>
      <w:r w:rsidR="00582879">
        <w:rPr>
          <w:sz w:val="24"/>
        </w:rPr>
        <w:t>n also be informal when using e</w:t>
      </w:r>
      <w:r w:rsidR="00FA2250" w:rsidRPr="00503E01">
        <w:rPr>
          <w:sz w:val="24"/>
        </w:rPr>
        <w:t>mail.</w:t>
      </w:r>
      <w:r w:rsidR="006312AA" w:rsidRPr="00503E01">
        <w:rPr>
          <w:sz w:val="24"/>
        </w:rPr>
        <w:t xml:space="preserve"> This means we can communicate faster</w:t>
      </w:r>
      <w:ins w:id="27" w:author="Ryan Krage" w:date="2015-11-08T13:39:00Z">
        <w:r w:rsidR="00AF1342">
          <w:rPr>
            <w:sz w:val="24"/>
          </w:rPr>
          <w:t>,</w:t>
        </w:r>
      </w:ins>
      <w:r w:rsidR="006312AA" w:rsidRPr="00503E01">
        <w:rPr>
          <w:sz w:val="24"/>
        </w:rPr>
        <w:t xml:space="preserve"> as we don’t have to spend time worrying abou</w:t>
      </w:r>
      <w:r w:rsidR="00D31D8D" w:rsidRPr="00503E01">
        <w:rPr>
          <w:sz w:val="24"/>
        </w:rPr>
        <w:t>t how to phrase things formally.</w:t>
      </w:r>
      <w:r w:rsidR="009C18F6" w:rsidRPr="00503E01">
        <w:rPr>
          <w:sz w:val="24"/>
        </w:rPr>
        <w:br/>
        <w:t>In face-</w:t>
      </w:r>
      <w:r w:rsidR="006B47E2">
        <w:rPr>
          <w:sz w:val="24"/>
        </w:rPr>
        <w:t xml:space="preserve">to-face communication there is </w:t>
      </w:r>
      <w:ins w:id="28" w:author="Ryan Krage" w:date="2015-11-08T13:39:00Z">
        <w:r w:rsidR="00AF1342">
          <w:rPr>
            <w:sz w:val="24"/>
          </w:rPr>
          <w:t xml:space="preserve">lots </w:t>
        </w:r>
      </w:ins>
      <w:r w:rsidR="009C18F6" w:rsidRPr="00503E01">
        <w:rPr>
          <w:sz w:val="24"/>
        </w:rPr>
        <w:t>of body language and intonation that aren’t present in other forms of communication.</w:t>
      </w:r>
      <w:r w:rsidR="00D31D8D" w:rsidRPr="00503E01">
        <w:rPr>
          <w:sz w:val="24"/>
        </w:rPr>
        <w:br/>
      </w:r>
      <w:r w:rsidR="004C22D8" w:rsidRPr="00503E01">
        <w:rPr>
          <w:sz w:val="24"/>
        </w:rPr>
        <w:t xml:space="preserve">Social networking, such as Yammer, </w:t>
      </w:r>
      <w:r w:rsidR="00F175F1" w:rsidRPr="00503E01">
        <w:rPr>
          <w:sz w:val="24"/>
        </w:rPr>
        <w:t>combines</w:t>
      </w:r>
      <w:r w:rsidR="006B47E2">
        <w:rPr>
          <w:sz w:val="24"/>
        </w:rPr>
        <w:t xml:space="preserve"> </w:t>
      </w:r>
      <w:del w:id="29" w:author="Ryan Krage" w:date="2015-11-08T13:39:00Z">
        <w:r w:rsidR="006B47E2" w:rsidDel="00AF1342">
          <w:rPr>
            <w:sz w:val="24"/>
          </w:rPr>
          <w:delText xml:space="preserve">some </w:delText>
        </w:r>
      </w:del>
      <w:ins w:id="30" w:author="Ryan Krage" w:date="2015-11-08T13:39:00Z">
        <w:r w:rsidR="00AF1342">
          <w:rPr>
            <w:sz w:val="24"/>
          </w:rPr>
          <w:t>the best</w:t>
        </w:r>
        <w:r w:rsidR="00AF1342">
          <w:rPr>
            <w:sz w:val="24"/>
          </w:rPr>
          <w:t xml:space="preserve"> </w:t>
        </w:r>
      </w:ins>
      <w:r w:rsidR="006B47E2">
        <w:rPr>
          <w:sz w:val="24"/>
        </w:rPr>
        <w:t>of</w:t>
      </w:r>
      <w:r w:rsidR="00F175F1" w:rsidRPr="00503E01">
        <w:rPr>
          <w:sz w:val="24"/>
        </w:rPr>
        <w:t xml:space="preserve"> </w:t>
      </w:r>
      <w:r w:rsidR="009F4276">
        <w:rPr>
          <w:sz w:val="24"/>
        </w:rPr>
        <w:t>face-to-face-</w:t>
      </w:r>
      <w:r w:rsidR="00F175F1" w:rsidRPr="00503E01">
        <w:rPr>
          <w:sz w:val="24"/>
        </w:rPr>
        <w:t xml:space="preserve">communication with technology such as </w:t>
      </w:r>
      <w:ins w:id="31" w:author="Ryan Krage" w:date="2015-11-08T13:40:00Z">
        <w:r w:rsidR="00AF1342">
          <w:rPr>
            <w:sz w:val="24"/>
          </w:rPr>
          <w:t>e</w:t>
        </w:r>
      </w:ins>
      <w:del w:id="32" w:author="Ryan Krage" w:date="2015-11-08T13:40:00Z">
        <w:r w:rsidR="00F175F1" w:rsidRPr="00503E01" w:rsidDel="00AF1342">
          <w:rPr>
            <w:sz w:val="24"/>
          </w:rPr>
          <w:delText>E-</w:delText>
        </w:r>
      </w:del>
      <w:r w:rsidR="00F175F1" w:rsidRPr="00503E01">
        <w:rPr>
          <w:sz w:val="24"/>
        </w:rPr>
        <w:t xml:space="preserve">mail. It allows us to easily have group </w:t>
      </w:r>
      <w:r w:rsidR="00311329" w:rsidRPr="00503E01">
        <w:rPr>
          <w:sz w:val="24"/>
        </w:rPr>
        <w:t>discussions</w:t>
      </w:r>
      <w:r w:rsidR="0008521D" w:rsidRPr="00503E01">
        <w:rPr>
          <w:sz w:val="24"/>
        </w:rPr>
        <w:t xml:space="preserve"> or speak to specific members of the g</w:t>
      </w:r>
      <w:r w:rsidR="009F4276">
        <w:rPr>
          <w:sz w:val="24"/>
        </w:rPr>
        <w:t>roup, share files and documents</w:t>
      </w:r>
      <w:r w:rsidR="0008521D" w:rsidRPr="00503E01">
        <w:rPr>
          <w:sz w:val="24"/>
        </w:rPr>
        <w:t xml:space="preserve"> </w:t>
      </w:r>
      <w:del w:id="33" w:author="Ryan Krage" w:date="2015-11-08T13:40:00Z">
        <w:r w:rsidR="006B47E2" w:rsidDel="00510C08">
          <w:rPr>
            <w:sz w:val="24"/>
          </w:rPr>
          <w:delText>anywhere in the world</w:delText>
        </w:r>
      </w:del>
      <w:ins w:id="34" w:author="Ryan Krage" w:date="2015-11-08T13:40:00Z">
        <w:r w:rsidR="00510C08">
          <w:rPr>
            <w:sz w:val="24"/>
          </w:rPr>
          <w:t>regardless of where we are</w:t>
        </w:r>
      </w:ins>
      <w:r w:rsidR="0008521D" w:rsidRPr="00503E01">
        <w:rPr>
          <w:sz w:val="24"/>
        </w:rPr>
        <w:t>.</w:t>
      </w:r>
      <w:r w:rsidR="004A45DE" w:rsidRPr="00503E01">
        <w:rPr>
          <w:sz w:val="24"/>
        </w:rPr>
        <w:t xml:space="preserve"> It also a</w:t>
      </w:r>
      <w:r w:rsidR="009F4276">
        <w:rPr>
          <w:sz w:val="24"/>
        </w:rPr>
        <w:t xml:space="preserve">llows us to organise our work. </w:t>
      </w:r>
      <w:ins w:id="35" w:author="Ryan Krage" w:date="2015-11-08T13:41:00Z">
        <w:r w:rsidR="00510C08">
          <w:rPr>
            <w:sz w:val="24"/>
          </w:rPr>
          <w:t>G</w:t>
        </w:r>
      </w:ins>
      <w:del w:id="36" w:author="Ryan Krage" w:date="2015-11-08T13:41:00Z">
        <w:r w:rsidR="004A45DE" w:rsidRPr="00503E01" w:rsidDel="00510C08">
          <w:rPr>
            <w:sz w:val="24"/>
          </w:rPr>
          <w:delText>g</w:delText>
        </w:r>
      </w:del>
      <w:r w:rsidR="004A45DE" w:rsidRPr="00503E01">
        <w:rPr>
          <w:sz w:val="24"/>
        </w:rPr>
        <w:t>roups can be created fo</w:t>
      </w:r>
      <w:r w:rsidR="009F4276">
        <w:rPr>
          <w:sz w:val="24"/>
        </w:rPr>
        <w:t>r specific parts of the project</w:t>
      </w:r>
      <w:r w:rsidR="004A45DE" w:rsidRPr="00503E01">
        <w:rPr>
          <w:sz w:val="24"/>
        </w:rPr>
        <w:t xml:space="preserve"> and numerous group chats can happen in </w:t>
      </w:r>
      <w:r w:rsidR="00B34058" w:rsidRPr="00503E01">
        <w:rPr>
          <w:sz w:val="24"/>
        </w:rPr>
        <w:t>parallel – something that is impractical at best face-to-face.</w:t>
      </w:r>
    </w:p>
    <w:p w14:paraId="6F03473B" w14:textId="77777777" w:rsidR="00F35020" w:rsidRPr="00503E01" w:rsidRDefault="00B873DE" w:rsidP="00C65F05">
      <w:pPr>
        <w:rPr>
          <w:sz w:val="24"/>
        </w:rPr>
      </w:pPr>
      <w:r w:rsidRPr="00EC58D9">
        <w:rPr>
          <w:b/>
          <w:sz w:val="24"/>
          <w:rPrChange w:id="37" w:author="Ryan Krage" w:date="2015-11-08T13:43:00Z">
            <w:rPr>
              <w:sz w:val="24"/>
            </w:rPr>
          </w:rPrChange>
        </w:rPr>
        <w:t>Giving a presentation</w:t>
      </w:r>
      <w:del w:id="38" w:author="Ryan Krage" w:date="2015-11-08T13:43:00Z">
        <w:r w:rsidR="00482545" w:rsidRPr="00503E01" w:rsidDel="00EC58D9">
          <w:rPr>
            <w:sz w:val="24"/>
          </w:rPr>
          <w:delText>.</w:delText>
        </w:r>
      </w:del>
      <w:r w:rsidR="00F97931" w:rsidRPr="00503E01">
        <w:rPr>
          <w:sz w:val="24"/>
        </w:rPr>
        <w:br/>
      </w:r>
      <w:proofErr w:type="gramStart"/>
      <w:r w:rsidR="00F97931" w:rsidRPr="00503E01">
        <w:rPr>
          <w:sz w:val="24"/>
        </w:rPr>
        <w:t>When</w:t>
      </w:r>
      <w:proofErr w:type="gramEnd"/>
      <w:r w:rsidR="005A6D61">
        <w:rPr>
          <w:sz w:val="24"/>
        </w:rPr>
        <w:t xml:space="preserve"> our group gives a presentation most of </w:t>
      </w:r>
      <w:del w:id="39" w:author="Ryan Krage" w:date="2015-11-08T13:41:00Z">
        <w:r w:rsidR="005A6D61" w:rsidDel="00510C08">
          <w:rPr>
            <w:sz w:val="24"/>
          </w:rPr>
          <w:delText>teh</w:delText>
        </w:r>
      </w:del>
      <w:ins w:id="40" w:author="Ryan Krage" w:date="2015-11-08T13:41:00Z">
        <w:r w:rsidR="00510C08">
          <w:rPr>
            <w:sz w:val="24"/>
          </w:rPr>
          <w:t>the</w:t>
        </w:r>
      </w:ins>
      <w:r w:rsidR="005A6D61">
        <w:rPr>
          <w:sz w:val="24"/>
        </w:rPr>
        <w:t xml:space="preserve"> </w:t>
      </w:r>
      <w:del w:id="41" w:author="Ryan Krage" w:date="2015-11-08T13:41:00Z">
        <w:r w:rsidR="005A6D61" w:rsidDel="00510C08">
          <w:rPr>
            <w:sz w:val="24"/>
          </w:rPr>
          <w:delText>commun</w:delText>
        </w:r>
        <w:r w:rsidR="00F97931" w:rsidRPr="00503E01" w:rsidDel="00510C08">
          <w:rPr>
            <w:sz w:val="24"/>
          </w:rPr>
          <w:delText>c</w:delText>
        </w:r>
        <w:r w:rsidR="005A6D61" w:rsidDel="00510C08">
          <w:rPr>
            <w:sz w:val="24"/>
          </w:rPr>
          <w:delText>i</w:delText>
        </w:r>
        <w:r w:rsidR="00F97931" w:rsidRPr="00503E01" w:rsidDel="00510C08">
          <w:rPr>
            <w:sz w:val="24"/>
          </w:rPr>
          <w:delText>ation</w:delText>
        </w:r>
      </w:del>
      <w:ins w:id="42" w:author="Ryan Krage" w:date="2015-11-08T13:41:00Z">
        <w:r w:rsidR="00510C08">
          <w:rPr>
            <w:sz w:val="24"/>
          </w:rPr>
          <w:t>commun</w:t>
        </w:r>
        <w:r w:rsidR="00510C08" w:rsidRPr="00503E01">
          <w:rPr>
            <w:sz w:val="24"/>
          </w:rPr>
          <w:t>i</w:t>
        </w:r>
        <w:r w:rsidR="00510C08">
          <w:rPr>
            <w:sz w:val="24"/>
          </w:rPr>
          <w:t>c</w:t>
        </w:r>
        <w:r w:rsidR="00510C08" w:rsidRPr="00503E01">
          <w:rPr>
            <w:sz w:val="24"/>
          </w:rPr>
          <w:t>ation</w:t>
        </w:r>
      </w:ins>
      <w:r w:rsidR="00F97931" w:rsidRPr="00503E01">
        <w:rPr>
          <w:sz w:val="24"/>
        </w:rPr>
        <w:t xml:space="preserve"> will have </w:t>
      </w:r>
      <w:del w:id="43" w:author="Ryan Krage" w:date="2015-11-08T13:41:00Z">
        <w:r w:rsidR="005A6D61" w:rsidDel="00510C08">
          <w:rPr>
            <w:sz w:val="24"/>
          </w:rPr>
          <w:delText>alredy</w:delText>
        </w:r>
      </w:del>
      <w:ins w:id="44" w:author="Ryan Krage" w:date="2015-11-08T13:41:00Z">
        <w:r w:rsidR="00510C08">
          <w:rPr>
            <w:sz w:val="24"/>
          </w:rPr>
          <w:t>already</w:t>
        </w:r>
      </w:ins>
      <w:r w:rsidR="005A6D61">
        <w:rPr>
          <w:sz w:val="24"/>
        </w:rPr>
        <w:t xml:space="preserve"> </w:t>
      </w:r>
      <w:del w:id="45" w:author="Ryan Krage" w:date="2015-11-08T13:41:00Z">
        <w:r w:rsidR="005A6D61" w:rsidDel="00510C08">
          <w:rPr>
            <w:sz w:val="24"/>
          </w:rPr>
          <w:delText>hapednd</w:delText>
        </w:r>
      </w:del>
      <w:ins w:id="46" w:author="Ryan Krage" w:date="2015-11-08T13:41:00Z">
        <w:r w:rsidR="00510C08">
          <w:rPr>
            <w:sz w:val="24"/>
          </w:rPr>
          <w:t>happened</w:t>
        </w:r>
        <w:r w:rsidR="0026482B">
          <w:rPr>
            <w:sz w:val="24"/>
          </w:rPr>
          <w:t xml:space="preserve"> beforehand</w:t>
        </w:r>
      </w:ins>
      <w:r w:rsidR="00F97931" w:rsidRPr="00503E01">
        <w:rPr>
          <w:sz w:val="24"/>
        </w:rPr>
        <w:t>. We will have agree</w:t>
      </w:r>
      <w:r w:rsidR="005A6D61">
        <w:rPr>
          <w:sz w:val="24"/>
        </w:rPr>
        <w:t xml:space="preserve">d who is presenting each topic </w:t>
      </w:r>
      <w:r w:rsidR="00413090" w:rsidRPr="00503E01">
        <w:rPr>
          <w:sz w:val="24"/>
        </w:rPr>
        <w:t>and what we are going to say.</w:t>
      </w:r>
      <w:r w:rsidR="00413090" w:rsidRPr="00503E01">
        <w:rPr>
          <w:sz w:val="24"/>
        </w:rPr>
        <w:br/>
      </w:r>
      <w:del w:id="47" w:author="Ryan Krage" w:date="2015-11-08T13:41:00Z">
        <w:r w:rsidR="005A6D61" w:rsidDel="0026482B">
          <w:rPr>
            <w:sz w:val="24"/>
          </w:rPr>
          <w:delText>most</w:delText>
        </w:r>
      </w:del>
      <w:ins w:id="48" w:author="Ryan Krage" w:date="2015-11-08T13:41:00Z">
        <w:r w:rsidR="0026482B">
          <w:rPr>
            <w:sz w:val="24"/>
          </w:rPr>
          <w:t>Most</w:t>
        </w:r>
      </w:ins>
      <w:r w:rsidR="00413090" w:rsidRPr="00503E01">
        <w:rPr>
          <w:sz w:val="24"/>
        </w:rPr>
        <w:t xml:space="preserve"> of the communication during the presentation is with our audience. If we are pitching an idea, we need to persuade the audience </w:t>
      </w:r>
      <w:r w:rsidR="00860678">
        <w:rPr>
          <w:sz w:val="24"/>
        </w:rPr>
        <w:t>the idea is</w:t>
      </w:r>
      <w:r w:rsidR="00413090" w:rsidRPr="00503E01">
        <w:rPr>
          <w:sz w:val="24"/>
        </w:rPr>
        <w:t xml:space="preserve"> good idea.</w:t>
      </w:r>
      <w:r w:rsidR="00860678">
        <w:rPr>
          <w:sz w:val="24"/>
        </w:rPr>
        <w:t xml:space="preserve"> If we are explaining a concept</w:t>
      </w:r>
      <w:ins w:id="49" w:author="Ryan Krage" w:date="2015-11-08T13:42:00Z">
        <w:r w:rsidR="0026482B">
          <w:rPr>
            <w:sz w:val="24"/>
          </w:rPr>
          <w:t>,</w:t>
        </w:r>
      </w:ins>
      <w:r w:rsidR="00860678">
        <w:rPr>
          <w:sz w:val="24"/>
        </w:rPr>
        <w:t xml:space="preserve"> we need to make sure</w:t>
      </w:r>
      <w:r w:rsidR="00413090" w:rsidRPr="00503E01">
        <w:rPr>
          <w:sz w:val="24"/>
        </w:rPr>
        <w:t xml:space="preserve"> </w:t>
      </w:r>
      <w:r w:rsidR="00022D28" w:rsidRPr="00503E01">
        <w:rPr>
          <w:sz w:val="24"/>
        </w:rPr>
        <w:t>the audience has understood it.</w:t>
      </w:r>
      <w:r w:rsidR="00022D28" w:rsidRPr="00503E01">
        <w:rPr>
          <w:sz w:val="24"/>
        </w:rPr>
        <w:br/>
        <w:t>Most of this communication is done verbally, so we have to use intonation – changing the way we talk to sui</w:t>
      </w:r>
      <w:r w:rsidR="00860678">
        <w:rPr>
          <w:sz w:val="24"/>
        </w:rPr>
        <w:t>t the purpose and audience (</w:t>
      </w:r>
      <w:del w:id="50" w:author="Ryan Krage" w:date="2015-11-08T13:42:00Z">
        <w:r w:rsidR="00860678" w:rsidDel="0026482B">
          <w:rPr>
            <w:sz w:val="24"/>
          </w:rPr>
          <w:delText>eg</w:delText>
        </w:r>
      </w:del>
      <w:ins w:id="51" w:author="Ryan Krage" w:date="2015-11-08T13:42:00Z">
        <w:r w:rsidR="0026482B">
          <w:rPr>
            <w:sz w:val="24"/>
          </w:rPr>
          <w:t>e.g.</w:t>
        </w:r>
      </w:ins>
      <w:del w:id="52" w:author="Ryan Krage" w:date="2015-11-08T13:42:00Z">
        <w:r w:rsidR="00860678" w:rsidDel="0026482B">
          <w:rPr>
            <w:sz w:val="24"/>
          </w:rPr>
          <w:delText>:</w:delText>
        </w:r>
      </w:del>
      <w:r w:rsidR="00022D28" w:rsidRPr="00503E01">
        <w:rPr>
          <w:sz w:val="24"/>
        </w:rPr>
        <w:t xml:space="preserve"> </w:t>
      </w:r>
      <w:r w:rsidR="00976828" w:rsidRPr="00503E01">
        <w:rPr>
          <w:sz w:val="24"/>
        </w:rPr>
        <w:t>talking enthusiastically during a pitch, or sounding more</w:t>
      </w:r>
      <w:r w:rsidR="00860678">
        <w:rPr>
          <w:sz w:val="24"/>
        </w:rPr>
        <w:t xml:space="preserve"> serious during an explanation.)</w:t>
      </w:r>
      <w:r w:rsidR="00976828" w:rsidRPr="00503E01">
        <w:rPr>
          <w:sz w:val="24"/>
        </w:rPr>
        <w:br/>
        <w:t>We must also consider body language – not walking around and making lots of hand gestures that distract the audience from what is being said</w:t>
      </w:r>
      <w:r w:rsidR="00DE39A5">
        <w:rPr>
          <w:sz w:val="24"/>
        </w:rPr>
        <w:t>.</w:t>
      </w:r>
      <w:r w:rsidR="00DE39A5">
        <w:rPr>
          <w:sz w:val="24"/>
        </w:rPr>
        <w:br/>
        <w:t xml:space="preserve">Finally language. </w:t>
      </w:r>
      <w:del w:id="53" w:author="Ryan Krage" w:date="2015-11-08T13:42:00Z">
        <w:r w:rsidR="00F35020" w:rsidRPr="00503E01" w:rsidDel="0026482B">
          <w:rPr>
            <w:sz w:val="24"/>
          </w:rPr>
          <w:delText>the</w:delText>
        </w:r>
      </w:del>
      <w:ins w:id="54" w:author="Ryan Krage" w:date="2015-11-08T13:42:00Z">
        <w:r w:rsidR="0026482B" w:rsidRPr="00503E01">
          <w:rPr>
            <w:sz w:val="24"/>
          </w:rPr>
          <w:t>The</w:t>
        </w:r>
      </w:ins>
      <w:r w:rsidR="00F35020" w:rsidRPr="00503E01">
        <w:rPr>
          <w:sz w:val="24"/>
        </w:rPr>
        <w:t xml:space="preserve"> words and phrases we use. For example, if presenting an ideas pitch to a formal audience, it would be </w:t>
      </w:r>
      <w:r w:rsidR="009A1113" w:rsidRPr="00503E01">
        <w:rPr>
          <w:sz w:val="24"/>
        </w:rPr>
        <w:t>inappropriate</w:t>
      </w:r>
      <w:r w:rsidR="00F35020" w:rsidRPr="00503E01">
        <w:rPr>
          <w:sz w:val="24"/>
        </w:rPr>
        <w:t xml:space="preserve"> to say </w:t>
      </w:r>
      <w:r w:rsidR="00DE39A5">
        <w:rPr>
          <w:sz w:val="24"/>
        </w:rPr>
        <w:t>“It’s so cool”</w:t>
      </w:r>
      <w:ins w:id="55" w:author="Ryan Krage" w:date="2015-11-08T13:42:00Z">
        <w:r w:rsidR="00EC58D9">
          <w:rPr>
            <w:sz w:val="24"/>
          </w:rPr>
          <w:t>.</w:t>
        </w:r>
      </w:ins>
      <w:commentRangeStart w:id="56"/>
      <w:del w:id="57" w:author="Ryan Krage" w:date="2015-11-08T13:42:00Z">
        <w:r w:rsidR="00DE39A5" w:rsidDel="00EC58D9">
          <w:rPr>
            <w:sz w:val="24"/>
          </w:rPr>
          <w:delText xml:space="preserve">, </w:delText>
        </w:r>
        <w:r w:rsidR="00DE39A5" w:rsidDel="0026482B">
          <w:rPr>
            <w:sz w:val="24"/>
          </w:rPr>
          <w:delText>but that might work in an advertsiement to the general public.</w:delText>
        </w:r>
      </w:del>
      <w:commentRangeEnd w:id="56"/>
      <w:r w:rsidR="00911792">
        <w:rPr>
          <w:rStyle w:val="CommentReference"/>
        </w:rPr>
        <w:commentReference w:id="56"/>
      </w:r>
    </w:p>
    <w:sectPr w:rsidR="00F35020" w:rsidRPr="00503E01" w:rsidSect="00FB0D46">
      <w:headerReference w:type="default" r:id="rId9"/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6" w:author="Ryan Krage" w:date="2015-11-08T13:44:00Z" w:initials="RK">
    <w:p w14:paraId="165ACEDF" w14:textId="77777777" w:rsidR="00911792" w:rsidRDefault="00911792">
      <w:pPr>
        <w:pStyle w:val="CommentText"/>
      </w:pPr>
      <w:r>
        <w:rPr>
          <w:rStyle w:val="CommentReference"/>
        </w:rPr>
        <w:annotationRef/>
      </w:r>
      <w:r>
        <w:t>Unnecessary.</w:t>
      </w:r>
      <w:bookmarkStart w:id="58" w:name="_GoBack"/>
      <w:bookmarkEnd w:id="58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5ACED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B2BF4" w14:textId="77777777" w:rsidR="005563E4" w:rsidRDefault="005563E4" w:rsidP="00EF180B">
      <w:pPr>
        <w:spacing w:after="0" w:line="240" w:lineRule="auto"/>
      </w:pPr>
      <w:r>
        <w:separator/>
      </w:r>
    </w:p>
  </w:endnote>
  <w:endnote w:type="continuationSeparator" w:id="0">
    <w:p w14:paraId="7C494401" w14:textId="77777777" w:rsidR="005563E4" w:rsidRDefault="005563E4" w:rsidP="00EF1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E526C" w14:textId="77777777" w:rsidR="005563E4" w:rsidRDefault="005563E4" w:rsidP="00EF180B">
      <w:pPr>
        <w:spacing w:after="0" w:line="240" w:lineRule="auto"/>
      </w:pPr>
      <w:r>
        <w:separator/>
      </w:r>
    </w:p>
  </w:footnote>
  <w:footnote w:type="continuationSeparator" w:id="0">
    <w:p w14:paraId="7AE86EB6" w14:textId="77777777" w:rsidR="005563E4" w:rsidRDefault="005563E4" w:rsidP="00EF1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CC3B6" w14:textId="77777777" w:rsidR="00EF180B" w:rsidRDefault="00EF180B">
    <w:pPr>
      <w:pStyle w:val="Header"/>
    </w:pPr>
    <w:r>
      <w:t>Ryan Krage</w:t>
    </w:r>
  </w:p>
  <w:p w14:paraId="417D1839" w14:textId="77777777" w:rsidR="00EF180B" w:rsidRDefault="0048052D">
    <w:pPr>
      <w:pStyle w:val="Header"/>
    </w:pPr>
    <w:r>
      <w:t>M2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yan Krage">
    <w15:presenceInfo w15:providerId="AD" w15:userId="S-1-5-21-2298474198-2025193762-3673852162-2233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05"/>
    <w:rsid w:val="00022D28"/>
    <w:rsid w:val="00031BC0"/>
    <w:rsid w:val="000444A7"/>
    <w:rsid w:val="00045102"/>
    <w:rsid w:val="0008521D"/>
    <w:rsid w:val="000D28CC"/>
    <w:rsid w:val="00100262"/>
    <w:rsid w:val="00135D96"/>
    <w:rsid w:val="0026482B"/>
    <w:rsid w:val="002B4DB9"/>
    <w:rsid w:val="002D5032"/>
    <w:rsid w:val="00311329"/>
    <w:rsid w:val="00387BD7"/>
    <w:rsid w:val="003D573F"/>
    <w:rsid w:val="00413090"/>
    <w:rsid w:val="0048052D"/>
    <w:rsid w:val="00482545"/>
    <w:rsid w:val="004A45DE"/>
    <w:rsid w:val="004C22D8"/>
    <w:rsid w:val="00503E01"/>
    <w:rsid w:val="00510C08"/>
    <w:rsid w:val="005563E4"/>
    <w:rsid w:val="00566734"/>
    <w:rsid w:val="00582879"/>
    <w:rsid w:val="005A6D61"/>
    <w:rsid w:val="005B2769"/>
    <w:rsid w:val="006312AA"/>
    <w:rsid w:val="0068078B"/>
    <w:rsid w:val="006B47E2"/>
    <w:rsid w:val="007C3771"/>
    <w:rsid w:val="007E3020"/>
    <w:rsid w:val="00860678"/>
    <w:rsid w:val="008701B7"/>
    <w:rsid w:val="00873065"/>
    <w:rsid w:val="00911792"/>
    <w:rsid w:val="00976828"/>
    <w:rsid w:val="00984E10"/>
    <w:rsid w:val="009A1113"/>
    <w:rsid w:val="009B68F2"/>
    <w:rsid w:val="009C18F6"/>
    <w:rsid w:val="009F4276"/>
    <w:rsid w:val="00A300B2"/>
    <w:rsid w:val="00AF1342"/>
    <w:rsid w:val="00B34058"/>
    <w:rsid w:val="00B873DE"/>
    <w:rsid w:val="00BF4D41"/>
    <w:rsid w:val="00C65F05"/>
    <w:rsid w:val="00C66D78"/>
    <w:rsid w:val="00D00634"/>
    <w:rsid w:val="00D31D8D"/>
    <w:rsid w:val="00DE39A5"/>
    <w:rsid w:val="00E6239E"/>
    <w:rsid w:val="00EA0C8A"/>
    <w:rsid w:val="00EC58D9"/>
    <w:rsid w:val="00EF180B"/>
    <w:rsid w:val="00F175F1"/>
    <w:rsid w:val="00F35020"/>
    <w:rsid w:val="00F5399E"/>
    <w:rsid w:val="00F72878"/>
    <w:rsid w:val="00F97931"/>
    <w:rsid w:val="00FA2250"/>
    <w:rsid w:val="00FB0D46"/>
    <w:rsid w:val="00F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E76C"/>
  <w15:chartTrackingRefBased/>
  <w15:docId w15:val="{11213D32-428E-475B-AFF5-3AA55F78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80B"/>
  </w:style>
  <w:style w:type="paragraph" w:styleId="Footer">
    <w:name w:val="footer"/>
    <w:basedOn w:val="Normal"/>
    <w:link w:val="FooterChar"/>
    <w:uiPriority w:val="99"/>
    <w:unhideWhenUsed/>
    <w:rsid w:val="00EF1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80B"/>
  </w:style>
  <w:style w:type="paragraph" w:styleId="Revision">
    <w:name w:val="Revision"/>
    <w:hidden/>
    <w:uiPriority w:val="99"/>
    <w:semiHidden/>
    <w:rsid w:val="006807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1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10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11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7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7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7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7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2B0E3-BF0C-48CC-AE4E-A182B86F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5</cp:revision>
  <dcterms:created xsi:type="dcterms:W3CDTF">2015-11-08T13:21:00Z</dcterms:created>
  <dcterms:modified xsi:type="dcterms:W3CDTF">2015-11-08T13:45:00Z</dcterms:modified>
</cp:coreProperties>
</file>