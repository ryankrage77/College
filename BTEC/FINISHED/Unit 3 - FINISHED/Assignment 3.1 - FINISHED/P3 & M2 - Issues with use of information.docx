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B40" w:rsidRDefault="00CE3CB8">
      <w:pPr>
        <w:jc w:val="center"/>
        <w:rPr>
          <w:b/>
          <w:sz w:val="40"/>
        </w:rPr>
        <w:pPrChange w:id="0" w:author="Ryan Krage" w:date="2016-05-16T17:33:00Z">
          <w:pPr/>
        </w:pPrChange>
      </w:pPr>
      <w:ins w:id="1" w:author="Ryan Krage" w:date="2016-05-16T17:34:00Z">
        <w:r>
          <w:rPr>
            <w:b/>
            <w:sz w:val="40"/>
          </w:rPr>
          <w:t>Use of Information</w:t>
        </w:r>
      </w:ins>
      <w:bookmarkStart w:id="2" w:name="_GoBack"/>
      <w:bookmarkEnd w:id="2"/>
    </w:p>
    <w:p w:rsidR="00967CB6" w:rsidRPr="00967CB6" w:rsidRDefault="00967CB6" w:rsidP="00967CB6">
      <w:pPr>
        <w:rPr>
          <w:ins w:id="3" w:author="Ryan Krage" w:date="2016-05-16T17:34:00Z"/>
          <w:b/>
          <w:sz w:val="28"/>
        </w:rPr>
      </w:pPr>
      <w:r>
        <w:rPr>
          <w:b/>
          <w:sz w:val="28"/>
        </w:rPr>
        <w:t>Legal issues</w:t>
      </w:r>
    </w:p>
    <w:p w:rsidR="00CE3CB8" w:rsidRDefault="00CE3CB8">
      <w:pPr>
        <w:rPr>
          <w:ins w:id="4" w:author="Ryan Krage" w:date="2016-05-16T17:41:00Z"/>
          <w:sz w:val="24"/>
        </w:rPr>
      </w:pPr>
      <w:ins w:id="5" w:author="Ryan Krage" w:date="2016-05-16T17:34:00Z">
        <w:r>
          <w:rPr>
            <w:sz w:val="24"/>
          </w:rPr>
          <w:t>Information can be a powerful tool, so there are some laws that govern it</w:t>
        </w:r>
      </w:ins>
      <w:ins w:id="6" w:author="Ryan Krage" w:date="2016-05-16T17:35:00Z">
        <w:r>
          <w:rPr>
            <w:sz w:val="24"/>
          </w:rPr>
          <w:t>s use. These include the Data Protection Act (1998), the Freedom of Information Act (2000), and the Computer Misuse Act (1990)</w:t>
        </w:r>
      </w:ins>
    </w:p>
    <w:p w:rsidR="00CE3CB8" w:rsidRDefault="00CE3CB8">
      <w:pPr>
        <w:rPr>
          <w:ins w:id="7" w:author="Ryan Krage" w:date="2016-05-16T17:42:00Z"/>
          <w:sz w:val="24"/>
        </w:rPr>
      </w:pPr>
      <w:ins w:id="8" w:author="Ryan Krage" w:date="2016-05-16T17:41:00Z">
        <w:r>
          <w:rPr>
            <w:b/>
            <w:sz w:val="24"/>
          </w:rPr>
          <w:t>Data Protection Act 1998</w:t>
        </w:r>
        <w:r>
          <w:rPr>
            <w:b/>
            <w:sz w:val="24"/>
          </w:rPr>
          <w:br/>
        </w:r>
        <w:r>
          <w:rPr>
            <w:sz w:val="24"/>
          </w:rPr>
          <w:t xml:space="preserve">This act governs the use of information about individuals. Anyone </w:t>
        </w:r>
      </w:ins>
      <w:ins w:id="9" w:author="Ryan Krage" w:date="2016-05-16T17:42:00Z">
        <w:r w:rsidRPr="00CE3CB8">
          <w:rPr>
            <w:sz w:val="24"/>
          </w:rPr>
          <w:t>who processes personal information mu</w:t>
        </w:r>
        <w:r>
          <w:rPr>
            <w:sz w:val="24"/>
          </w:rPr>
          <w:t>st register with the DPA regist</w:t>
        </w:r>
        <w:r w:rsidRPr="00CE3CB8">
          <w:rPr>
            <w:sz w:val="24"/>
          </w:rPr>
          <w:t xml:space="preserve">ar and </w:t>
        </w:r>
        <w:r>
          <w:rPr>
            <w:sz w:val="24"/>
          </w:rPr>
          <w:t>follow eight laws, which state that information must be:</w:t>
        </w:r>
      </w:ins>
    </w:p>
    <w:p w:rsidR="00CE3CB8" w:rsidRPr="00CE3CB8" w:rsidRDefault="00F40B0B">
      <w:pPr>
        <w:pStyle w:val="ListParagraph"/>
        <w:numPr>
          <w:ilvl w:val="0"/>
          <w:numId w:val="2"/>
        </w:numPr>
        <w:rPr>
          <w:ins w:id="10" w:author="Ryan Krage" w:date="2016-05-16T17:43:00Z"/>
          <w:sz w:val="24"/>
          <w:rPrChange w:id="11" w:author="Ryan Krage" w:date="2016-05-16T17:43:00Z">
            <w:rPr>
              <w:ins w:id="12" w:author="Ryan Krage" w:date="2016-05-16T17:43:00Z"/>
            </w:rPr>
          </w:rPrChange>
        </w:rPr>
        <w:pPrChange w:id="13" w:author="Ryan Krage" w:date="2016-05-16T17:43:00Z">
          <w:pPr/>
        </w:pPrChange>
      </w:pPr>
      <w:ins w:id="14" w:author="Ryan Krage" w:date="2016-05-16T17:43:00Z">
        <w:r>
          <w:rPr>
            <w:sz w:val="24"/>
          </w:rPr>
          <w:t>F</w:t>
        </w:r>
        <w:r w:rsidR="00CE3CB8" w:rsidRPr="00CE3CB8">
          <w:rPr>
            <w:sz w:val="24"/>
            <w:rPrChange w:id="15" w:author="Ryan Krage" w:date="2016-05-16T17:43:00Z">
              <w:rPr/>
            </w:rPrChange>
          </w:rPr>
          <w:t>airly and lawfully processed</w:t>
        </w:r>
      </w:ins>
    </w:p>
    <w:p w:rsidR="00CE3CB8" w:rsidRPr="00CE3CB8" w:rsidRDefault="00F40B0B">
      <w:pPr>
        <w:pStyle w:val="ListParagraph"/>
        <w:numPr>
          <w:ilvl w:val="0"/>
          <w:numId w:val="2"/>
        </w:numPr>
        <w:rPr>
          <w:ins w:id="16" w:author="Ryan Krage" w:date="2016-05-16T17:43:00Z"/>
          <w:sz w:val="24"/>
          <w:rPrChange w:id="17" w:author="Ryan Krage" w:date="2016-05-16T17:43:00Z">
            <w:rPr>
              <w:ins w:id="18" w:author="Ryan Krage" w:date="2016-05-16T17:43:00Z"/>
            </w:rPr>
          </w:rPrChange>
        </w:rPr>
        <w:pPrChange w:id="19" w:author="Ryan Krage" w:date="2016-05-16T17:43:00Z">
          <w:pPr/>
        </w:pPrChange>
      </w:pPr>
      <w:ins w:id="20" w:author="Ryan Krage" w:date="2016-05-16T17:43:00Z">
        <w:r>
          <w:rPr>
            <w:sz w:val="24"/>
          </w:rPr>
          <w:t>P</w:t>
        </w:r>
        <w:r w:rsidR="00CE3CB8" w:rsidRPr="00CE3CB8">
          <w:rPr>
            <w:sz w:val="24"/>
            <w:rPrChange w:id="21" w:author="Ryan Krage" w:date="2016-05-16T17:43:00Z">
              <w:rPr/>
            </w:rPrChange>
          </w:rPr>
          <w:t>rocessed for limited purposes</w:t>
        </w:r>
      </w:ins>
    </w:p>
    <w:p w:rsidR="00CE3CB8" w:rsidRPr="00CE3CB8" w:rsidRDefault="00F40B0B">
      <w:pPr>
        <w:pStyle w:val="ListParagraph"/>
        <w:numPr>
          <w:ilvl w:val="0"/>
          <w:numId w:val="2"/>
        </w:numPr>
        <w:rPr>
          <w:ins w:id="22" w:author="Ryan Krage" w:date="2016-05-16T17:43:00Z"/>
          <w:sz w:val="24"/>
          <w:rPrChange w:id="23" w:author="Ryan Krage" w:date="2016-05-16T17:43:00Z">
            <w:rPr>
              <w:ins w:id="24" w:author="Ryan Krage" w:date="2016-05-16T17:43:00Z"/>
            </w:rPr>
          </w:rPrChange>
        </w:rPr>
        <w:pPrChange w:id="25" w:author="Ryan Krage" w:date="2016-05-16T17:43:00Z">
          <w:pPr/>
        </w:pPrChange>
      </w:pPr>
      <w:ins w:id="26" w:author="Ryan Krage" w:date="2016-05-16T17:43:00Z">
        <w:r>
          <w:rPr>
            <w:sz w:val="24"/>
          </w:rPr>
          <w:t>A</w:t>
        </w:r>
        <w:r w:rsidR="00CE3CB8" w:rsidRPr="00CE3CB8">
          <w:rPr>
            <w:sz w:val="24"/>
            <w:rPrChange w:id="27" w:author="Ryan Krage" w:date="2016-05-16T17:43:00Z">
              <w:rPr/>
            </w:rPrChange>
          </w:rPr>
          <w:t xml:space="preserve">dequate, relevant and not excessive </w:t>
        </w:r>
      </w:ins>
    </w:p>
    <w:p w:rsidR="00CE3CB8" w:rsidRPr="00CE3CB8" w:rsidRDefault="00F40B0B">
      <w:pPr>
        <w:pStyle w:val="ListParagraph"/>
        <w:numPr>
          <w:ilvl w:val="0"/>
          <w:numId w:val="2"/>
        </w:numPr>
        <w:rPr>
          <w:ins w:id="28" w:author="Ryan Krage" w:date="2016-05-16T17:43:00Z"/>
          <w:sz w:val="24"/>
          <w:rPrChange w:id="29" w:author="Ryan Krage" w:date="2016-05-16T17:43:00Z">
            <w:rPr>
              <w:ins w:id="30" w:author="Ryan Krage" w:date="2016-05-16T17:43:00Z"/>
            </w:rPr>
          </w:rPrChange>
        </w:rPr>
        <w:pPrChange w:id="31" w:author="Ryan Krage" w:date="2016-05-16T17:43:00Z">
          <w:pPr/>
        </w:pPrChange>
      </w:pPr>
      <w:ins w:id="32" w:author="Ryan Krage" w:date="2016-05-16T17:43:00Z">
        <w:r>
          <w:rPr>
            <w:sz w:val="24"/>
          </w:rPr>
          <w:t>A</w:t>
        </w:r>
        <w:r w:rsidR="00CE3CB8" w:rsidRPr="00CE3CB8">
          <w:rPr>
            <w:sz w:val="24"/>
            <w:rPrChange w:id="33" w:author="Ryan Krage" w:date="2016-05-16T17:43:00Z">
              <w:rPr/>
            </w:rPrChange>
          </w:rPr>
          <w:t>ccurate and up to date</w:t>
        </w:r>
      </w:ins>
    </w:p>
    <w:p w:rsidR="00CE3CB8" w:rsidRPr="00CE3CB8" w:rsidRDefault="00F40B0B">
      <w:pPr>
        <w:pStyle w:val="ListParagraph"/>
        <w:numPr>
          <w:ilvl w:val="0"/>
          <w:numId w:val="2"/>
        </w:numPr>
        <w:rPr>
          <w:ins w:id="34" w:author="Ryan Krage" w:date="2016-05-16T17:43:00Z"/>
          <w:sz w:val="24"/>
          <w:rPrChange w:id="35" w:author="Ryan Krage" w:date="2016-05-16T17:43:00Z">
            <w:rPr>
              <w:ins w:id="36" w:author="Ryan Krage" w:date="2016-05-16T17:43:00Z"/>
            </w:rPr>
          </w:rPrChange>
        </w:rPr>
        <w:pPrChange w:id="37" w:author="Ryan Krage" w:date="2016-05-16T17:43:00Z">
          <w:pPr/>
        </w:pPrChange>
      </w:pPr>
      <w:ins w:id="38" w:author="Ryan Krage" w:date="2016-05-16T17:43:00Z">
        <w:r>
          <w:rPr>
            <w:sz w:val="24"/>
          </w:rPr>
          <w:t>N</w:t>
        </w:r>
        <w:r w:rsidR="00CE3CB8" w:rsidRPr="00CE3CB8">
          <w:rPr>
            <w:sz w:val="24"/>
            <w:rPrChange w:id="39" w:author="Ryan Krage" w:date="2016-05-16T17:43:00Z">
              <w:rPr/>
            </w:rPrChange>
          </w:rPr>
          <w:t>ot kept for longer than is necessary</w:t>
        </w:r>
      </w:ins>
    </w:p>
    <w:p w:rsidR="00CE3CB8" w:rsidRPr="00CE3CB8" w:rsidRDefault="00F40B0B">
      <w:pPr>
        <w:pStyle w:val="ListParagraph"/>
        <w:numPr>
          <w:ilvl w:val="0"/>
          <w:numId w:val="2"/>
        </w:numPr>
        <w:rPr>
          <w:ins w:id="40" w:author="Ryan Krage" w:date="2016-05-16T17:43:00Z"/>
          <w:sz w:val="24"/>
          <w:rPrChange w:id="41" w:author="Ryan Krage" w:date="2016-05-16T17:43:00Z">
            <w:rPr>
              <w:ins w:id="42" w:author="Ryan Krage" w:date="2016-05-16T17:43:00Z"/>
            </w:rPr>
          </w:rPrChange>
        </w:rPr>
        <w:pPrChange w:id="43" w:author="Ryan Krage" w:date="2016-05-16T17:43:00Z">
          <w:pPr/>
        </w:pPrChange>
      </w:pPr>
      <w:ins w:id="44" w:author="Ryan Krage" w:date="2016-05-16T17:43:00Z">
        <w:r>
          <w:rPr>
            <w:sz w:val="24"/>
          </w:rPr>
          <w:t>P</w:t>
        </w:r>
        <w:r w:rsidR="00CE3CB8" w:rsidRPr="00CE3CB8">
          <w:rPr>
            <w:sz w:val="24"/>
            <w:rPrChange w:id="45" w:author="Ryan Krage" w:date="2016-05-16T17:43:00Z">
              <w:rPr/>
            </w:rPrChange>
          </w:rPr>
          <w:t>rocessed in line with your rights</w:t>
        </w:r>
      </w:ins>
    </w:p>
    <w:p w:rsidR="00CE3CB8" w:rsidRPr="00CE3CB8" w:rsidRDefault="00F40B0B">
      <w:pPr>
        <w:pStyle w:val="ListParagraph"/>
        <w:numPr>
          <w:ilvl w:val="0"/>
          <w:numId w:val="2"/>
        </w:numPr>
        <w:rPr>
          <w:ins w:id="46" w:author="Ryan Krage" w:date="2016-05-16T17:43:00Z"/>
          <w:sz w:val="24"/>
          <w:rPrChange w:id="47" w:author="Ryan Krage" w:date="2016-05-16T17:43:00Z">
            <w:rPr>
              <w:ins w:id="48" w:author="Ryan Krage" w:date="2016-05-16T17:43:00Z"/>
            </w:rPr>
          </w:rPrChange>
        </w:rPr>
        <w:pPrChange w:id="49" w:author="Ryan Krage" w:date="2016-05-16T17:43:00Z">
          <w:pPr/>
        </w:pPrChange>
      </w:pPr>
      <w:ins w:id="50" w:author="Ryan Krage" w:date="2016-05-16T17:43:00Z">
        <w:r>
          <w:rPr>
            <w:sz w:val="24"/>
          </w:rPr>
          <w:t>S</w:t>
        </w:r>
        <w:r w:rsidR="00CE3CB8" w:rsidRPr="00CE3CB8">
          <w:rPr>
            <w:sz w:val="24"/>
            <w:rPrChange w:id="51" w:author="Ryan Krage" w:date="2016-05-16T17:43:00Z">
              <w:rPr/>
            </w:rPrChange>
          </w:rPr>
          <w:t>ecure</w:t>
        </w:r>
      </w:ins>
    </w:p>
    <w:p w:rsidR="00CE3CB8" w:rsidRDefault="00F40B0B">
      <w:pPr>
        <w:pStyle w:val="ListParagraph"/>
        <w:numPr>
          <w:ilvl w:val="0"/>
          <w:numId w:val="2"/>
        </w:numPr>
        <w:rPr>
          <w:ins w:id="52" w:author="Ryan Krage" w:date="2016-05-16T17:44:00Z"/>
          <w:sz w:val="24"/>
        </w:rPr>
        <w:pPrChange w:id="53" w:author="Ryan Krage" w:date="2016-05-16T17:43:00Z">
          <w:pPr/>
        </w:pPrChange>
      </w:pPr>
      <w:ins w:id="54" w:author="Ryan Krage" w:date="2016-05-16T17:43:00Z">
        <w:r>
          <w:rPr>
            <w:sz w:val="24"/>
          </w:rPr>
          <w:t>N</w:t>
        </w:r>
        <w:r w:rsidR="00CE3CB8" w:rsidRPr="00CE3CB8">
          <w:rPr>
            <w:sz w:val="24"/>
            <w:rPrChange w:id="55" w:author="Ryan Krage" w:date="2016-05-16T17:43:00Z">
              <w:rPr/>
            </w:rPrChange>
          </w:rPr>
          <w:t>ot transferred to other countries without adequate protection.</w:t>
        </w:r>
      </w:ins>
    </w:p>
    <w:p w:rsidR="003424F1" w:rsidRDefault="00F40B0B">
      <w:pPr>
        <w:rPr>
          <w:sz w:val="24"/>
        </w:rPr>
      </w:pPr>
      <w:ins w:id="56" w:author="Ryan Krage" w:date="2016-05-16T17:44:00Z">
        <w:r>
          <w:rPr>
            <w:sz w:val="24"/>
          </w:rPr>
          <w:t>These laws ensure people are not harmed by misuse of personal information.</w:t>
        </w:r>
      </w:ins>
    </w:p>
    <w:p w:rsidR="00C465D7" w:rsidRDefault="003424F1">
      <w:pPr>
        <w:rPr>
          <w:ins w:id="57" w:author="Ryan Krage" w:date="2016-05-16T17:46:00Z"/>
          <w:sz w:val="24"/>
        </w:rPr>
      </w:pPr>
      <w:r>
        <w:rPr>
          <w:b/>
          <w:sz w:val="24"/>
        </w:rPr>
        <w:t>M2</w:t>
      </w:r>
      <w:r>
        <w:rPr>
          <w:sz w:val="24"/>
        </w:rPr>
        <w:br/>
      </w:r>
      <w:ins w:id="58" w:author="Ryan Krage" w:date="2016-05-16T17:46:00Z">
        <w:r w:rsidR="00C465D7">
          <w:rPr>
            <w:sz w:val="24"/>
          </w:rPr>
          <w:t>TelX must comply with the Data Protection Act, as it stores information about all of their employees.</w:t>
        </w:r>
      </w:ins>
      <w:r>
        <w:rPr>
          <w:sz w:val="24"/>
        </w:rPr>
        <w:t xml:space="preserve"> </w:t>
      </w:r>
      <w:r w:rsidR="00343D97">
        <w:rPr>
          <w:sz w:val="24"/>
        </w:rPr>
        <w:t>If it does not, then they may face large fines.</w:t>
      </w:r>
    </w:p>
    <w:p w:rsidR="00C465D7" w:rsidRDefault="00C465D7">
      <w:pPr>
        <w:rPr>
          <w:sz w:val="24"/>
        </w:rPr>
      </w:pPr>
      <w:ins w:id="59" w:author="Ryan Krage" w:date="2016-05-16T17:47:00Z">
        <w:r>
          <w:rPr>
            <w:b/>
            <w:sz w:val="24"/>
          </w:rPr>
          <w:t>Freedom of Information Act</w:t>
        </w:r>
        <w:r>
          <w:rPr>
            <w:b/>
            <w:sz w:val="24"/>
          </w:rPr>
          <w:br/>
        </w:r>
        <w:r w:rsidRPr="00C465D7">
          <w:rPr>
            <w:sz w:val="24"/>
          </w:rPr>
          <w:t>The Freedom of Information Act</w:t>
        </w:r>
        <w:r>
          <w:rPr>
            <w:sz w:val="24"/>
          </w:rPr>
          <w:t xml:space="preserve"> is about</w:t>
        </w:r>
        <w:r w:rsidRPr="00C465D7">
          <w:rPr>
            <w:sz w:val="24"/>
          </w:rPr>
          <w:t xml:space="preserve"> access to official information. It gives individuals or organisations the right to ask for information from any public authority, including central and local government, the police, th</w:t>
        </w:r>
        <w:r>
          <w:rPr>
            <w:sz w:val="24"/>
          </w:rPr>
          <w:t xml:space="preserve">e NHS, </w:t>
        </w:r>
        <w:r w:rsidRPr="00C465D7">
          <w:rPr>
            <w:sz w:val="24"/>
          </w:rPr>
          <w:t>colleges</w:t>
        </w:r>
      </w:ins>
      <w:ins w:id="60" w:author="Ryan Krage" w:date="2016-05-16T17:48:00Z">
        <w:r>
          <w:rPr>
            <w:sz w:val="24"/>
          </w:rPr>
          <w:t>,</w:t>
        </w:r>
      </w:ins>
      <w:ins w:id="61" w:author="Ryan Krage" w:date="2016-05-16T17:47:00Z">
        <w:r w:rsidRPr="00C465D7">
          <w:rPr>
            <w:sz w:val="24"/>
          </w:rPr>
          <w:t xml:space="preserve"> and schools. They then have 20 days to provide the information requested. They may refuse if the information is exempt from the Act. Examples of exemption are if releasing the information could prejudice national security or damage commercial interests.</w:t>
        </w:r>
      </w:ins>
    </w:p>
    <w:p w:rsidR="00343D97" w:rsidRPr="00343D97" w:rsidRDefault="00343D97">
      <w:pPr>
        <w:rPr>
          <w:ins w:id="62" w:author="Ryan Krage" w:date="2016-05-16T17:48:00Z"/>
          <w:sz w:val="24"/>
        </w:rPr>
      </w:pPr>
      <w:r>
        <w:rPr>
          <w:b/>
          <w:sz w:val="24"/>
        </w:rPr>
        <w:t>M2</w:t>
      </w:r>
      <w:r>
        <w:rPr>
          <w:b/>
          <w:sz w:val="24"/>
        </w:rPr>
        <w:br/>
      </w:r>
      <w:r>
        <w:rPr>
          <w:sz w:val="24"/>
        </w:rPr>
        <w:t>TelX can make use of this act if it needs information from a publ</w:t>
      </w:r>
      <w:r w:rsidR="00442329">
        <w:rPr>
          <w:sz w:val="24"/>
        </w:rPr>
        <w:t>ic authority.</w:t>
      </w:r>
    </w:p>
    <w:p w:rsidR="00C465D7" w:rsidRDefault="00C465D7">
      <w:pPr>
        <w:rPr>
          <w:ins w:id="63" w:author="Ryan Krage" w:date="2016-05-16T17:55:00Z"/>
          <w:sz w:val="24"/>
        </w:rPr>
      </w:pPr>
      <w:ins w:id="64" w:author="Ryan Krage" w:date="2016-05-16T17:48:00Z">
        <w:r>
          <w:rPr>
            <w:b/>
            <w:sz w:val="24"/>
          </w:rPr>
          <w:t>Computer Misuse Act</w:t>
        </w:r>
        <w:r>
          <w:rPr>
            <w:b/>
            <w:sz w:val="24"/>
          </w:rPr>
          <w:br/>
        </w:r>
      </w:ins>
      <w:ins w:id="65" w:author="Ryan Krage" w:date="2016-05-16T17:52:00Z">
        <w:r w:rsidRPr="00D80167">
          <w:rPr>
            <w:sz w:val="24"/>
            <w:rPrChange w:id="66" w:author="Ryan Krage" w:date="2016-05-16T17:54:00Z">
              <w:rPr>
                <w:b/>
                <w:sz w:val="24"/>
              </w:rPr>
            </w:rPrChange>
          </w:rPr>
          <w:t>As most information i</w:t>
        </w:r>
      </w:ins>
      <w:ins w:id="67" w:author="Ryan Krage" w:date="2016-05-16T17:54:00Z">
        <w:r w:rsidR="00D80167">
          <w:rPr>
            <w:sz w:val="24"/>
          </w:rPr>
          <w:t xml:space="preserve">s now stored digitally, it is important that there are laws regarding the use and access of digital information. The </w:t>
        </w:r>
      </w:ins>
      <w:ins w:id="68" w:author="Ryan Krage" w:date="2016-05-16T17:55:00Z">
        <w:r w:rsidR="00D80167">
          <w:rPr>
            <w:sz w:val="24"/>
          </w:rPr>
          <w:t>Computer Misuse act makes it illegal to:</w:t>
        </w:r>
      </w:ins>
    </w:p>
    <w:p w:rsidR="00D80167" w:rsidRPr="00D80167" w:rsidRDefault="00D80167">
      <w:pPr>
        <w:pStyle w:val="ListParagraph"/>
        <w:numPr>
          <w:ilvl w:val="0"/>
          <w:numId w:val="2"/>
        </w:numPr>
        <w:rPr>
          <w:ins w:id="69" w:author="Ryan Krage" w:date="2016-05-16T17:56:00Z"/>
          <w:sz w:val="24"/>
          <w:rPrChange w:id="70" w:author="Ryan Krage" w:date="2016-05-16T17:56:00Z">
            <w:rPr>
              <w:ins w:id="71" w:author="Ryan Krage" w:date="2016-05-16T17:56:00Z"/>
            </w:rPr>
          </w:rPrChange>
        </w:rPr>
        <w:pPrChange w:id="72" w:author="Ryan Krage" w:date="2016-05-16T17:56:00Z">
          <w:pPr/>
        </w:pPrChange>
      </w:pPr>
      <w:ins w:id="73" w:author="Ryan Krage" w:date="2016-05-16T17:55:00Z">
        <w:r>
          <w:rPr>
            <w:sz w:val="24"/>
          </w:rPr>
          <w:t>Access</w:t>
        </w:r>
        <w:r w:rsidRPr="00D80167">
          <w:rPr>
            <w:sz w:val="24"/>
            <w:rPrChange w:id="74" w:author="Ryan Krage" w:date="2016-05-16T17:56:00Z">
              <w:rPr>
                <w:b/>
                <w:sz w:val="24"/>
              </w:rPr>
            </w:rPrChange>
          </w:rPr>
          <w:t xml:space="preserve"> any computer program or data </w:t>
        </w:r>
      </w:ins>
      <w:ins w:id="75" w:author="Ryan Krage" w:date="2016-05-16T17:56:00Z">
        <w:r>
          <w:rPr>
            <w:sz w:val="24"/>
          </w:rPr>
          <w:t xml:space="preserve">without permission </w:t>
        </w:r>
      </w:ins>
      <w:ins w:id="76" w:author="Ryan Krage" w:date="2016-05-16T17:55:00Z">
        <w:r w:rsidRPr="00D80167">
          <w:rPr>
            <w:sz w:val="24"/>
            <w:rPrChange w:id="77" w:author="Ryan Krage" w:date="2016-05-16T17:56:00Z">
              <w:rPr>
                <w:b/>
                <w:sz w:val="24"/>
              </w:rPr>
            </w:rPrChange>
          </w:rPr>
          <w:t xml:space="preserve">– the most common form of this is using someone else’s user ID and password </w:t>
        </w:r>
      </w:ins>
    </w:p>
    <w:p w:rsidR="00D80167" w:rsidRPr="00D80167" w:rsidRDefault="00D80167">
      <w:pPr>
        <w:pStyle w:val="ListParagraph"/>
        <w:numPr>
          <w:ilvl w:val="0"/>
          <w:numId w:val="2"/>
        </w:numPr>
        <w:rPr>
          <w:ins w:id="78" w:author="Ryan Krage" w:date="2016-05-16T17:56:00Z"/>
          <w:sz w:val="24"/>
          <w:rPrChange w:id="79" w:author="Ryan Krage" w:date="2016-05-16T17:56:00Z">
            <w:rPr>
              <w:ins w:id="80" w:author="Ryan Krage" w:date="2016-05-16T17:56:00Z"/>
            </w:rPr>
          </w:rPrChange>
        </w:rPr>
        <w:pPrChange w:id="81" w:author="Ryan Krage" w:date="2016-05-16T17:56:00Z">
          <w:pPr/>
        </w:pPrChange>
      </w:pPr>
      <w:ins w:id="82" w:author="Ryan Krage" w:date="2016-05-16T17:56:00Z">
        <w:r>
          <w:rPr>
            <w:sz w:val="24"/>
          </w:rPr>
          <w:t xml:space="preserve">Gain </w:t>
        </w:r>
      </w:ins>
      <w:ins w:id="83" w:author="Ryan Krage" w:date="2016-05-16T17:55:00Z">
        <w:r w:rsidRPr="00D80167">
          <w:rPr>
            <w:sz w:val="24"/>
            <w:rPrChange w:id="84" w:author="Ryan Krage" w:date="2016-05-16T17:56:00Z">
              <w:rPr>
                <w:b/>
                <w:sz w:val="24"/>
              </w:rPr>
            </w:rPrChange>
          </w:rPr>
          <w:t>unauthorised access with intent to commit a  serious crime</w:t>
        </w:r>
      </w:ins>
    </w:p>
    <w:p w:rsidR="00D80167" w:rsidRDefault="00D80167">
      <w:pPr>
        <w:pStyle w:val="ListParagraph"/>
        <w:numPr>
          <w:ilvl w:val="0"/>
          <w:numId w:val="2"/>
        </w:numPr>
        <w:rPr>
          <w:ins w:id="85" w:author="Ryan Krage" w:date="2016-05-16T17:57:00Z"/>
          <w:sz w:val="24"/>
        </w:rPr>
        <w:pPrChange w:id="86" w:author="Ryan Krage" w:date="2016-05-16T17:56:00Z">
          <w:pPr/>
        </w:pPrChange>
      </w:pPr>
      <w:ins w:id="87" w:author="Ryan Krage" w:date="2016-05-16T17:55:00Z">
        <w:r>
          <w:rPr>
            <w:sz w:val="24"/>
          </w:rPr>
          <w:t>M</w:t>
        </w:r>
        <w:r w:rsidRPr="00D80167">
          <w:rPr>
            <w:sz w:val="24"/>
            <w:rPrChange w:id="88" w:author="Ryan Krage" w:date="2016-05-16T17:56:00Z">
              <w:rPr>
                <w:b/>
                <w:sz w:val="24"/>
              </w:rPr>
            </w:rPrChange>
          </w:rPr>
          <w:t>odif</w:t>
        </w:r>
      </w:ins>
      <w:ins w:id="89" w:author="Ryan Krage" w:date="2016-05-16T17:56:00Z">
        <w:r>
          <w:rPr>
            <w:sz w:val="24"/>
          </w:rPr>
          <w:t>y</w:t>
        </w:r>
      </w:ins>
      <w:ins w:id="90" w:author="Ryan Krage" w:date="2016-05-16T17:55:00Z">
        <w:r w:rsidRPr="00D80167">
          <w:rPr>
            <w:sz w:val="24"/>
            <w:rPrChange w:id="91" w:author="Ryan Krage" w:date="2016-05-16T17:56:00Z">
              <w:rPr>
                <w:b/>
                <w:sz w:val="24"/>
              </w:rPr>
            </w:rPrChange>
          </w:rPr>
          <w:t xml:space="preserve"> computer contents</w:t>
        </w:r>
      </w:ins>
      <w:ins w:id="92" w:author="Ryan Krage" w:date="2016-05-16T17:56:00Z">
        <w:r>
          <w:rPr>
            <w:sz w:val="24"/>
          </w:rPr>
          <w:t xml:space="preserve"> without permission</w:t>
        </w:r>
      </w:ins>
      <w:ins w:id="93" w:author="Ryan Krage" w:date="2016-05-16T17:55:00Z">
        <w:r w:rsidRPr="00D80167">
          <w:rPr>
            <w:sz w:val="24"/>
            <w:rPrChange w:id="94" w:author="Ryan Krage" w:date="2016-05-16T17:56:00Z">
              <w:rPr>
                <w:b/>
                <w:sz w:val="24"/>
              </w:rPr>
            </w:rPrChange>
          </w:rPr>
          <w:t>. This means impairing the operation of a computer, a program</w:t>
        </w:r>
      </w:ins>
      <w:ins w:id="95" w:author="Ryan Krage" w:date="2016-05-16T17:57:00Z">
        <w:r>
          <w:rPr>
            <w:sz w:val="24"/>
          </w:rPr>
          <w:t>,</w:t>
        </w:r>
      </w:ins>
      <w:ins w:id="96" w:author="Ryan Krage" w:date="2016-05-16T17:55:00Z">
        <w:r w:rsidRPr="00D80167">
          <w:rPr>
            <w:sz w:val="24"/>
            <w:rPrChange w:id="97" w:author="Ryan Krage" w:date="2016-05-16T17:56:00Z">
              <w:rPr>
                <w:b/>
                <w:sz w:val="24"/>
              </w:rPr>
            </w:rPrChange>
          </w:rPr>
          <w:t xml:space="preserve"> or the reliability of data. It also includes </w:t>
        </w:r>
        <w:r w:rsidRPr="00D80167">
          <w:rPr>
            <w:sz w:val="24"/>
            <w:rPrChange w:id="98" w:author="Ryan Krage" w:date="2016-05-16T17:56:00Z">
              <w:rPr>
                <w:b/>
                <w:sz w:val="24"/>
              </w:rPr>
            </w:rPrChange>
          </w:rPr>
          <w:lastRenderedPageBreak/>
          <w:t>preventing access to any program or data. Examples of this are the introduction of a virus, modifying or destroying another user’s files or changing financial or administrative data.</w:t>
        </w:r>
      </w:ins>
    </w:p>
    <w:p w:rsidR="00D80167" w:rsidRDefault="00D80167">
      <w:pPr>
        <w:rPr>
          <w:sz w:val="24"/>
        </w:rPr>
      </w:pPr>
      <w:ins w:id="99" w:author="Ryan Krage" w:date="2016-05-16T18:03:00Z">
        <w:r>
          <w:rPr>
            <w:sz w:val="24"/>
          </w:rPr>
          <w:t xml:space="preserve">The act also makes DOS and DDOS attacks </w:t>
        </w:r>
      </w:ins>
      <w:ins w:id="100" w:author="Ryan Krage" w:date="2016-05-16T18:04:00Z">
        <w:r>
          <w:rPr>
            <w:sz w:val="24"/>
          </w:rPr>
          <w:t>(spamming a server</w:t>
        </w:r>
      </w:ins>
      <w:r w:rsidR="007C105A">
        <w:rPr>
          <w:sz w:val="24"/>
        </w:rPr>
        <w:t xml:space="preserve"> or network</w:t>
      </w:r>
      <w:ins w:id="101" w:author="Ryan Krage" w:date="2016-05-16T18:04:00Z">
        <w:r>
          <w:rPr>
            <w:sz w:val="24"/>
          </w:rPr>
          <w:t xml:space="preserve"> with dummy requests to overload it) </w:t>
        </w:r>
      </w:ins>
      <w:ins w:id="102" w:author="Ryan Krage" w:date="2016-05-16T18:03:00Z">
        <w:r>
          <w:rPr>
            <w:sz w:val="24"/>
          </w:rPr>
          <w:t>illegal</w:t>
        </w:r>
      </w:ins>
      <w:ins w:id="103" w:author="Ryan Krage" w:date="2016-05-16T18:04:00Z">
        <w:r w:rsidR="006E4BFE">
          <w:rPr>
            <w:sz w:val="24"/>
          </w:rPr>
          <w:t>, in order to prevent people from denying others access to information.</w:t>
        </w:r>
      </w:ins>
    </w:p>
    <w:p w:rsidR="00442329" w:rsidRPr="00442329" w:rsidRDefault="00442329">
      <w:pPr>
        <w:rPr>
          <w:ins w:id="104" w:author="Ryan Krage" w:date="2016-05-16T18:04:00Z"/>
          <w:sz w:val="24"/>
        </w:rPr>
      </w:pPr>
      <w:r>
        <w:rPr>
          <w:b/>
          <w:sz w:val="24"/>
        </w:rPr>
        <w:t>M2</w:t>
      </w:r>
      <w:r>
        <w:rPr>
          <w:b/>
          <w:sz w:val="24"/>
        </w:rPr>
        <w:br/>
      </w:r>
      <w:r>
        <w:rPr>
          <w:sz w:val="24"/>
        </w:rPr>
        <w:t>The IT technicians and network administrators will need to enforce these laws and maintain security across their computer systems.</w:t>
      </w:r>
    </w:p>
    <w:p w:rsidR="006E4BFE" w:rsidRPr="00967CB6" w:rsidRDefault="00967CB6">
      <w:pPr>
        <w:rPr>
          <w:ins w:id="105" w:author="Ryan Krage" w:date="2016-05-16T18:06:00Z"/>
          <w:b/>
          <w:sz w:val="32"/>
        </w:rPr>
      </w:pPr>
      <w:r w:rsidRPr="00967CB6">
        <w:rPr>
          <w:b/>
          <w:sz w:val="32"/>
        </w:rPr>
        <w:t>Ethical issues</w:t>
      </w:r>
    </w:p>
    <w:p w:rsidR="006E4BFE" w:rsidRDefault="006E4BFE">
      <w:pPr>
        <w:rPr>
          <w:sz w:val="24"/>
        </w:rPr>
      </w:pPr>
      <w:ins w:id="106" w:author="Ryan Krage" w:date="2016-05-16T18:05:00Z">
        <w:r>
          <w:rPr>
            <w:b/>
            <w:sz w:val="24"/>
          </w:rPr>
          <w:t>Organizational policies</w:t>
        </w:r>
      </w:ins>
      <w:ins w:id="107" w:author="Ryan Krage" w:date="2016-05-16T18:06:00Z">
        <w:r>
          <w:rPr>
            <w:b/>
            <w:sz w:val="24"/>
          </w:rPr>
          <w:br/>
        </w:r>
      </w:ins>
      <w:ins w:id="108" w:author="Ryan Krage" w:date="2016-05-16T18:05:00Z">
        <w:r>
          <w:rPr>
            <w:sz w:val="24"/>
          </w:rPr>
          <w:t>As well as laws, most organizations will have codes of conduct to outline how their computer systems can be used</w:t>
        </w:r>
      </w:ins>
      <w:ins w:id="109" w:author="Ryan Krage" w:date="2016-05-16T18:06:00Z">
        <w:r>
          <w:rPr>
            <w:sz w:val="24"/>
          </w:rPr>
          <w:t>.</w:t>
        </w:r>
      </w:ins>
    </w:p>
    <w:p w:rsidR="009D511B" w:rsidRDefault="009D511B">
      <w:pPr>
        <w:rPr>
          <w:sz w:val="24"/>
        </w:rPr>
      </w:pPr>
      <w:r>
        <w:rPr>
          <w:b/>
          <w:sz w:val="24"/>
        </w:rPr>
        <w:t>Email</w:t>
      </w:r>
      <w:r>
        <w:rPr>
          <w:b/>
          <w:sz w:val="24"/>
        </w:rPr>
        <w:br/>
      </w:r>
      <w:r>
        <w:rPr>
          <w:sz w:val="24"/>
        </w:rPr>
        <w:t>Policies will ban threatening, harassing and spam email. They usually allow for some personal use.</w:t>
      </w:r>
    </w:p>
    <w:p w:rsidR="009D511B" w:rsidRPr="009D511B" w:rsidRDefault="009D511B">
      <w:pPr>
        <w:rPr>
          <w:ins w:id="110" w:author="Ryan Krage" w:date="2016-05-16T18:06:00Z"/>
          <w:sz w:val="24"/>
        </w:rPr>
      </w:pPr>
      <w:r>
        <w:rPr>
          <w:b/>
          <w:sz w:val="24"/>
        </w:rPr>
        <w:t>Use of Internet</w:t>
      </w:r>
      <w:r>
        <w:rPr>
          <w:sz w:val="24"/>
        </w:rPr>
        <w:br/>
        <w:t>Accessing blocked, illegal or</w:t>
      </w:r>
      <w:r w:rsidR="00C56679">
        <w:rPr>
          <w:sz w:val="24"/>
        </w:rPr>
        <w:t xml:space="preserve"> gambling websites is against nearly all policies. Some personal use is allowed, as it’s difficult to tell apart from professional use.</w:t>
      </w:r>
    </w:p>
    <w:p w:rsidR="006E4BFE" w:rsidRDefault="000A70F4">
      <w:pPr>
        <w:rPr>
          <w:sz w:val="24"/>
        </w:rPr>
      </w:pPr>
      <w:r>
        <w:rPr>
          <w:sz w:val="24"/>
        </w:rPr>
        <w:t>Policies will usually protect ‘whistle-blowers’, those who expose others breaching the code of conduct, usually IT t</w:t>
      </w:r>
      <w:r w:rsidR="003A7E20">
        <w:rPr>
          <w:sz w:val="24"/>
        </w:rPr>
        <w:t>echnicians or network administra</w:t>
      </w:r>
      <w:r>
        <w:rPr>
          <w:sz w:val="24"/>
        </w:rPr>
        <w:t>tors</w:t>
      </w:r>
      <w:r w:rsidR="003A7E20">
        <w:rPr>
          <w:sz w:val="24"/>
        </w:rPr>
        <w:t>.</w:t>
      </w:r>
    </w:p>
    <w:p w:rsidR="003A7E20" w:rsidRDefault="002412F3">
      <w:pPr>
        <w:rPr>
          <w:sz w:val="24"/>
        </w:rPr>
      </w:pPr>
      <w:r>
        <w:rPr>
          <w:sz w:val="24"/>
        </w:rPr>
        <w:t>The policy is usually determined by the nature of the business or organisation.</w:t>
      </w:r>
      <w:r w:rsidR="00CA675A">
        <w:rPr>
          <w:sz w:val="24"/>
        </w:rPr>
        <w:t xml:space="preserve"> An organisation with a hierarchy that operates on a need-to-know basis</w:t>
      </w:r>
      <w:r w:rsidR="00420414">
        <w:rPr>
          <w:sz w:val="24"/>
        </w:rPr>
        <w:t xml:space="preserve"> will usually have policies restricting access to information, with strict rules about who can access </w:t>
      </w:r>
      <w:r w:rsidR="002D54CC">
        <w:rPr>
          <w:sz w:val="24"/>
        </w:rPr>
        <w:t>information</w:t>
      </w:r>
      <w:r w:rsidR="00420414">
        <w:rPr>
          <w:sz w:val="24"/>
        </w:rPr>
        <w:t xml:space="preserve"> and how it is stored.</w:t>
      </w:r>
    </w:p>
    <w:p w:rsidR="00420414" w:rsidRDefault="00420414">
      <w:pPr>
        <w:rPr>
          <w:sz w:val="24"/>
        </w:rPr>
      </w:pPr>
      <w:r>
        <w:rPr>
          <w:sz w:val="24"/>
        </w:rPr>
        <w:t xml:space="preserve">A decentralised organisation will restrict access to </w:t>
      </w:r>
      <w:r w:rsidR="002D54CC">
        <w:rPr>
          <w:sz w:val="24"/>
        </w:rPr>
        <w:t>information</w:t>
      </w:r>
      <w:r>
        <w:rPr>
          <w:sz w:val="24"/>
        </w:rPr>
        <w:t xml:space="preserve"> physically, as servers and storage facilities will be offsite. There may not be policies rest</w:t>
      </w:r>
      <w:r w:rsidR="002D54CC">
        <w:rPr>
          <w:sz w:val="24"/>
        </w:rPr>
        <w:t>ricting who can access this information, but it is difficult to access nonetheless.</w:t>
      </w:r>
    </w:p>
    <w:p w:rsidR="00442329" w:rsidRPr="00442329" w:rsidRDefault="00442329">
      <w:pPr>
        <w:rPr>
          <w:sz w:val="24"/>
        </w:rPr>
      </w:pPr>
      <w:r>
        <w:rPr>
          <w:b/>
          <w:sz w:val="24"/>
        </w:rPr>
        <w:t>M2</w:t>
      </w:r>
      <w:r>
        <w:rPr>
          <w:b/>
          <w:sz w:val="24"/>
        </w:rPr>
        <w:br/>
      </w:r>
      <w:r>
        <w:rPr>
          <w:sz w:val="24"/>
        </w:rPr>
        <w:t>TelX’s policies will affect all of its employees, as they have to follow the policies. telX will also need systems and staff in place to know if anyone breaches the policy.</w:t>
      </w:r>
    </w:p>
    <w:p w:rsidR="00967CB6" w:rsidRPr="00967CB6" w:rsidRDefault="00967CB6">
      <w:pPr>
        <w:rPr>
          <w:b/>
          <w:sz w:val="32"/>
        </w:rPr>
      </w:pPr>
      <w:r>
        <w:rPr>
          <w:b/>
          <w:sz w:val="32"/>
        </w:rPr>
        <w:t>Operational issues</w:t>
      </w:r>
    </w:p>
    <w:p w:rsidR="002D54CC" w:rsidRDefault="00D7440F">
      <w:pPr>
        <w:rPr>
          <w:sz w:val="24"/>
        </w:rPr>
      </w:pPr>
      <w:r>
        <w:rPr>
          <w:b/>
          <w:sz w:val="24"/>
        </w:rPr>
        <w:t>Security of information</w:t>
      </w:r>
      <w:r>
        <w:rPr>
          <w:sz w:val="24"/>
        </w:rPr>
        <w:br/>
      </w:r>
      <w:r w:rsidR="000B1533">
        <w:rPr>
          <w:sz w:val="24"/>
        </w:rPr>
        <w:t>Although organizations have rules, it is the job of the IT and network staff to enforce them. This includes restricting access to some data, logging who has accessed or modified data, and alerting management to anyone breaking the rules.</w:t>
      </w:r>
    </w:p>
    <w:p w:rsidR="00283558" w:rsidRDefault="000E0018">
      <w:pPr>
        <w:rPr>
          <w:sz w:val="24"/>
        </w:rPr>
      </w:pPr>
      <w:r>
        <w:rPr>
          <w:sz w:val="24"/>
        </w:rPr>
        <w:lastRenderedPageBreak/>
        <w:t xml:space="preserve">Small organisations have </w:t>
      </w:r>
      <w:r w:rsidR="00283558">
        <w:rPr>
          <w:sz w:val="24"/>
        </w:rPr>
        <w:t>looser policies, partially because there are less staff (sometimes only one) to enforce them.</w:t>
      </w:r>
    </w:p>
    <w:p w:rsidR="00212515" w:rsidRDefault="00212515">
      <w:pPr>
        <w:rPr>
          <w:sz w:val="24"/>
        </w:rPr>
      </w:pPr>
      <w:r>
        <w:rPr>
          <w:sz w:val="24"/>
        </w:rPr>
        <w:t>Larger organisations will have much more complex rules</w:t>
      </w:r>
      <w:r w:rsidR="00014088">
        <w:rPr>
          <w:sz w:val="24"/>
        </w:rPr>
        <w:t>, usually decided by the IT department.</w:t>
      </w:r>
    </w:p>
    <w:p w:rsidR="00B6748F" w:rsidRDefault="007102CD">
      <w:pPr>
        <w:rPr>
          <w:sz w:val="24"/>
        </w:rPr>
      </w:pPr>
      <w:r>
        <w:rPr>
          <w:b/>
          <w:sz w:val="24"/>
        </w:rPr>
        <w:t>Backups</w:t>
      </w:r>
      <w:r w:rsidR="007B4D75">
        <w:rPr>
          <w:b/>
          <w:sz w:val="24"/>
        </w:rPr>
        <w:br/>
      </w:r>
      <w:r w:rsidR="007B4D75">
        <w:rPr>
          <w:sz w:val="24"/>
        </w:rPr>
        <w:t>Any storage medium can - and eventually will - fail. Therefore it is important to have backups – redundant copies of information.</w:t>
      </w:r>
      <w:r w:rsidR="00046882">
        <w:rPr>
          <w:sz w:val="24"/>
        </w:rPr>
        <w:t xml:space="preserve"> In IT, this involves copying important data (such as the contents of fileservers) to another storage medium. This can be done on-the-fly (</w:t>
      </w:r>
      <w:r w:rsidR="00F46758">
        <w:rPr>
          <w:sz w:val="24"/>
        </w:rPr>
        <w:t>every time</w:t>
      </w:r>
      <w:r w:rsidR="00046882">
        <w:rPr>
          <w:sz w:val="24"/>
        </w:rPr>
        <w:t xml:space="preserve"> a modi</w:t>
      </w:r>
      <w:r w:rsidR="00F46758">
        <w:rPr>
          <w:sz w:val="24"/>
        </w:rPr>
        <w:t>fication is made</w:t>
      </w:r>
      <w:r w:rsidR="009A6F7E">
        <w:rPr>
          <w:sz w:val="24"/>
        </w:rPr>
        <w:t>), or on a schedule.</w:t>
      </w:r>
      <w:r w:rsidR="00C23809">
        <w:rPr>
          <w:sz w:val="24"/>
        </w:rPr>
        <w:br/>
        <w:t>It is also important to practice a recovery from the backup, t</w:t>
      </w:r>
      <w:r w:rsidR="004A41CE">
        <w:rPr>
          <w:sz w:val="24"/>
        </w:rPr>
        <w:t>o ensure it is working properly.</w:t>
      </w:r>
    </w:p>
    <w:p w:rsidR="006148EC" w:rsidRDefault="006148EC">
      <w:pPr>
        <w:rPr>
          <w:sz w:val="24"/>
        </w:rPr>
      </w:pPr>
      <w:r>
        <w:rPr>
          <w:b/>
          <w:sz w:val="24"/>
        </w:rPr>
        <w:t>M2</w:t>
      </w:r>
      <w:r>
        <w:rPr>
          <w:b/>
          <w:sz w:val="24"/>
        </w:rPr>
        <w:br/>
      </w:r>
      <w:r>
        <w:rPr>
          <w:sz w:val="24"/>
        </w:rPr>
        <w:t>TelX will likely need to invest in a server/s to store all of the logs and data, as well as to ensure there is a way to enforce computer system policies.</w:t>
      </w:r>
    </w:p>
    <w:p w:rsidR="000919B0" w:rsidRPr="006148EC" w:rsidRDefault="000919B0">
      <w:pPr>
        <w:rPr>
          <w:sz w:val="24"/>
          <w:rPrChange w:id="111" w:author="Ryan Krage" w:date="2016-05-16T18:06:00Z">
            <w:rPr>
              <w:b/>
              <w:sz w:val="40"/>
            </w:rPr>
          </w:rPrChange>
        </w:rPr>
      </w:pPr>
      <w:r>
        <w:rPr>
          <w:sz w:val="24"/>
        </w:rPr>
        <w:t>They will also need backup storage and a reliable method of performing backups and restores. They could buy their own servers, or hire servers from a cloud computing company.</w:t>
      </w:r>
    </w:p>
    <w:sectPr w:rsidR="000919B0" w:rsidRPr="006148E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157" w:rsidRDefault="00487157" w:rsidP="00CE3CB8">
      <w:pPr>
        <w:spacing w:after="0" w:line="240" w:lineRule="auto"/>
      </w:pPr>
      <w:r>
        <w:separator/>
      </w:r>
    </w:p>
  </w:endnote>
  <w:endnote w:type="continuationSeparator" w:id="0">
    <w:p w:rsidR="00487157" w:rsidRDefault="00487157" w:rsidP="00CE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157" w:rsidRDefault="00487157" w:rsidP="00CE3CB8">
      <w:pPr>
        <w:spacing w:after="0" w:line="240" w:lineRule="auto"/>
      </w:pPr>
      <w:r>
        <w:separator/>
      </w:r>
    </w:p>
  </w:footnote>
  <w:footnote w:type="continuationSeparator" w:id="0">
    <w:p w:rsidR="00487157" w:rsidRDefault="00487157" w:rsidP="00CE3C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CB8" w:rsidRDefault="00CE3CB8">
    <w:pPr>
      <w:pStyle w:val="Header"/>
    </w:pPr>
    <w:r>
      <w:t>P3</w:t>
    </w:r>
    <w:r w:rsidR="003424F1">
      <w:t xml:space="preserve"> &amp; M2</w:t>
    </w:r>
  </w:p>
  <w:p w:rsidR="00CE3CB8" w:rsidRDefault="00CE3CB8">
    <w:pPr>
      <w:pStyle w:val="Header"/>
    </w:pPr>
    <w:r>
      <w:t>Ryan Krage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1F79"/>
    <w:multiLevelType w:val="hybridMultilevel"/>
    <w:tmpl w:val="C93A4910"/>
    <w:lvl w:ilvl="0" w:tplc="82A2F64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2F0E3D"/>
    <w:multiLevelType w:val="hybridMultilevel"/>
    <w:tmpl w:val="F7E46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3C51FC"/>
    <w:multiLevelType w:val="hybridMultilevel"/>
    <w:tmpl w:val="CAB4E024"/>
    <w:lvl w:ilvl="0" w:tplc="82A2F64E">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Krage">
    <w15:presenceInfo w15:providerId="Windows Live" w15:userId="8081d812345aa2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B8"/>
    <w:rsid w:val="00014088"/>
    <w:rsid w:val="00026C29"/>
    <w:rsid w:val="00046882"/>
    <w:rsid w:val="000919B0"/>
    <w:rsid w:val="000A70F4"/>
    <w:rsid w:val="000B1533"/>
    <w:rsid w:val="000E0018"/>
    <w:rsid w:val="00212515"/>
    <w:rsid w:val="00230FE3"/>
    <w:rsid w:val="002412F3"/>
    <w:rsid w:val="00283558"/>
    <w:rsid w:val="002D54CC"/>
    <w:rsid w:val="003424F1"/>
    <w:rsid w:val="00343D97"/>
    <w:rsid w:val="003A7E20"/>
    <w:rsid w:val="003E5E1D"/>
    <w:rsid w:val="00420414"/>
    <w:rsid w:val="00442329"/>
    <w:rsid w:val="004618A9"/>
    <w:rsid w:val="004707C9"/>
    <w:rsid w:val="00487157"/>
    <w:rsid w:val="004A41CE"/>
    <w:rsid w:val="004B2943"/>
    <w:rsid w:val="005A053B"/>
    <w:rsid w:val="005F350D"/>
    <w:rsid w:val="006148EC"/>
    <w:rsid w:val="006E4BFE"/>
    <w:rsid w:val="007102CD"/>
    <w:rsid w:val="007449E8"/>
    <w:rsid w:val="00760DA8"/>
    <w:rsid w:val="00767D59"/>
    <w:rsid w:val="007A7804"/>
    <w:rsid w:val="007B4D75"/>
    <w:rsid w:val="007C105A"/>
    <w:rsid w:val="0082475E"/>
    <w:rsid w:val="00836E7E"/>
    <w:rsid w:val="00872B40"/>
    <w:rsid w:val="008E1439"/>
    <w:rsid w:val="00967CB6"/>
    <w:rsid w:val="009A6F7E"/>
    <w:rsid w:val="009D511B"/>
    <w:rsid w:val="00A401D2"/>
    <w:rsid w:val="00B6748F"/>
    <w:rsid w:val="00C06F6D"/>
    <w:rsid w:val="00C23809"/>
    <w:rsid w:val="00C2623C"/>
    <w:rsid w:val="00C465D7"/>
    <w:rsid w:val="00C56679"/>
    <w:rsid w:val="00C56DD0"/>
    <w:rsid w:val="00CA675A"/>
    <w:rsid w:val="00CE3CB8"/>
    <w:rsid w:val="00D7440F"/>
    <w:rsid w:val="00D80167"/>
    <w:rsid w:val="00EA2738"/>
    <w:rsid w:val="00EF4714"/>
    <w:rsid w:val="00F40B0B"/>
    <w:rsid w:val="00F46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3AE28-BD65-464F-AC90-2623D6F1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CB8"/>
  </w:style>
  <w:style w:type="paragraph" w:styleId="Footer">
    <w:name w:val="footer"/>
    <w:basedOn w:val="Normal"/>
    <w:link w:val="FooterChar"/>
    <w:uiPriority w:val="99"/>
    <w:unhideWhenUsed/>
    <w:rsid w:val="00CE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CB8"/>
  </w:style>
  <w:style w:type="paragraph" w:styleId="ListParagraph">
    <w:name w:val="List Paragraph"/>
    <w:basedOn w:val="Normal"/>
    <w:uiPriority w:val="34"/>
    <w:qFormat/>
    <w:rsid w:val="00CE3CB8"/>
    <w:pPr>
      <w:ind w:left="720"/>
      <w:contextualSpacing/>
    </w:pPr>
  </w:style>
  <w:style w:type="paragraph" w:styleId="BalloonText">
    <w:name w:val="Balloon Text"/>
    <w:basedOn w:val="Normal"/>
    <w:link w:val="BalloonTextChar"/>
    <w:uiPriority w:val="99"/>
    <w:semiHidden/>
    <w:unhideWhenUsed/>
    <w:rsid w:val="007C10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0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A387A-D562-456A-A305-6A5CC36C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14</cp:revision>
  <dcterms:created xsi:type="dcterms:W3CDTF">2016-05-16T16:17:00Z</dcterms:created>
  <dcterms:modified xsi:type="dcterms:W3CDTF">2016-06-24T12:30:00Z</dcterms:modified>
</cp:coreProperties>
</file>